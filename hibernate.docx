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32103" w14:textId="77777777" w:rsidR="007D45BE" w:rsidRDefault="00DC0E52" w:rsidP="00041A53">
      <w:pPr>
        <w:pStyle w:val="1"/>
        <w:jc w:val="center"/>
      </w:pPr>
      <w:r>
        <w:rPr>
          <w:rFonts w:hint="eastAsia"/>
        </w:rPr>
        <w:t>Hibernate</w:t>
      </w:r>
    </w:p>
    <w:p w14:paraId="48064F2C" w14:textId="77777777" w:rsidR="00041A53" w:rsidRDefault="00832C4D" w:rsidP="00D710DA">
      <w:pPr>
        <w:pStyle w:val="2"/>
        <w:numPr>
          <w:ilvl w:val="0"/>
          <w:numId w:val="1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状态</w:t>
      </w:r>
    </w:p>
    <w:p w14:paraId="35183815" w14:textId="77777777" w:rsidR="002638FF" w:rsidRDefault="000235D3" w:rsidP="002638FF">
      <w:r>
        <w:t>New  Objecr</w:t>
      </w:r>
      <w:r w:rsidR="00DB752E">
        <w:t>()</w:t>
      </w:r>
      <w:r w:rsidR="00F5503C">
        <w:t>瞬时状态</w:t>
      </w:r>
      <w:r w:rsidR="00F5503C">
        <w:rPr>
          <w:rFonts w:hint="eastAsia"/>
        </w:rPr>
        <w:t xml:space="preserve">  -----save</w:t>
      </w:r>
      <w:r w:rsidR="00F5503C">
        <w:t>--</w:t>
      </w:r>
      <w:r w:rsidR="00F5503C">
        <w:sym w:font="Wingdings" w:char="F0E0"/>
      </w:r>
      <w:r w:rsidR="00F5503C">
        <w:t xml:space="preserve"> </w:t>
      </w:r>
      <w:r w:rsidR="00F5503C">
        <w:t>持久状态</w:t>
      </w:r>
      <w:r w:rsidR="003B2054">
        <w:t>-------close session--</w:t>
      </w:r>
      <w:r w:rsidR="003B2054">
        <w:sym w:font="Wingdings" w:char="F0E0"/>
      </w:r>
      <w:commentRangeStart w:id="0"/>
      <w:r w:rsidR="003B2054">
        <w:t>游离状态</w:t>
      </w:r>
      <w:r w:rsidR="00BC307D">
        <w:rPr>
          <w:rFonts w:hint="eastAsia"/>
        </w:rPr>
        <w:t>(</w:t>
      </w:r>
      <w:r w:rsidR="00BC307D">
        <w:rPr>
          <w:rFonts w:hint="eastAsia"/>
        </w:rPr>
        <w:t>离线状态</w:t>
      </w:r>
      <w:r w:rsidR="00BC307D">
        <w:rPr>
          <w:rFonts w:hint="eastAsia"/>
        </w:rPr>
        <w:t>)</w:t>
      </w:r>
      <w:r w:rsidR="00D16891">
        <w:t xml:space="preserve"> </w:t>
      </w:r>
      <w:commentRangeEnd w:id="0"/>
      <w:r w:rsidR="00D16891">
        <w:rPr>
          <w:rStyle w:val="a3"/>
        </w:rPr>
        <w:commentReference w:id="0"/>
      </w:r>
    </w:p>
    <w:p w14:paraId="050DBAE2" w14:textId="3E17ADE5" w:rsidR="00D710DA" w:rsidRDefault="00A01D75" w:rsidP="003B03C6">
      <w:pPr>
        <w:pStyle w:val="2"/>
        <w:numPr>
          <w:ilvl w:val="0"/>
          <w:numId w:val="1"/>
        </w:numPr>
      </w:pPr>
      <w:r>
        <w:rPr>
          <w:rFonts w:hint="eastAsia"/>
        </w:rPr>
        <w:t>Hibe</w:t>
      </w:r>
      <w:r>
        <w:t xml:space="preserve">rnate  </w:t>
      </w:r>
      <w:r>
        <w:t>主键策略</w:t>
      </w:r>
    </w:p>
    <w:p w14:paraId="013BA8C1" w14:textId="0A85C9C6" w:rsidR="003B03C6" w:rsidRDefault="001F238C" w:rsidP="003B03C6">
      <w:pPr>
        <w:ind w:left="420"/>
        <w:rPr>
          <w:rFonts w:ascii="Verdana" w:hAnsi="Verdana"/>
          <w:color w:val="000000"/>
          <w:szCs w:val="21"/>
        </w:rPr>
      </w:pPr>
      <w:r>
        <w:t xml:space="preserve">Native  </w:t>
      </w:r>
      <w:r>
        <w:t>交由数据库自动增长</w:t>
      </w:r>
      <w:r>
        <w:rPr>
          <w:rFonts w:hint="eastAsia"/>
        </w:rPr>
        <w:t xml:space="preserve">   </w:t>
      </w:r>
      <w:r>
        <w:rPr>
          <w:rFonts w:ascii="Verdana" w:hAnsi="Verdana"/>
          <w:color w:val="000000"/>
          <w:szCs w:val="21"/>
        </w:rPr>
        <w:t xml:space="preserve">assigned </w:t>
      </w:r>
      <w:r>
        <w:rPr>
          <w:rFonts w:ascii="Verdana" w:hAnsi="Verdana"/>
          <w:color w:val="000000"/>
          <w:szCs w:val="21"/>
        </w:rPr>
        <w:t>程序员来指定</w:t>
      </w:r>
      <w:r>
        <w:rPr>
          <w:rFonts w:ascii="Verdana" w:hAnsi="Verdana" w:hint="eastAsia"/>
          <w:color w:val="000000"/>
          <w:szCs w:val="21"/>
        </w:rPr>
        <w:t xml:space="preserve">   uuid</w:t>
      </w:r>
      <w:r>
        <w:rPr>
          <w:rFonts w:ascii="Verdana" w:hAnsi="Verdana"/>
          <w:color w:val="000000"/>
          <w:szCs w:val="21"/>
        </w:rPr>
        <w:t xml:space="preserve"> </w:t>
      </w:r>
      <w:r w:rsidR="00F07E6D">
        <w:rPr>
          <w:rFonts w:ascii="Verdana" w:hAnsi="Verdana"/>
          <w:color w:val="000000"/>
          <w:szCs w:val="21"/>
        </w:rPr>
        <w:t>自动生成</w:t>
      </w:r>
      <w:r w:rsidR="001E5159">
        <w:rPr>
          <w:rFonts w:ascii="Verdana" w:hAnsi="Verdana"/>
          <w:color w:val="000000"/>
          <w:szCs w:val="21"/>
        </w:rPr>
        <w:t>字符串</w:t>
      </w:r>
    </w:p>
    <w:p w14:paraId="388CD22E" w14:textId="077BD340" w:rsidR="00923530" w:rsidRDefault="00C32EEA" w:rsidP="00923530">
      <w:pPr>
        <w:pStyle w:val="2"/>
        <w:numPr>
          <w:ilvl w:val="0"/>
          <w:numId w:val="1"/>
        </w:numPr>
      </w:pPr>
      <w:r>
        <w:t xml:space="preserve">Hibernate  </w:t>
      </w:r>
      <w:r>
        <w:t>关系映射</w:t>
      </w:r>
    </w:p>
    <w:p w14:paraId="0338446C" w14:textId="2217DE2C" w:rsidR="009D6967" w:rsidRDefault="003A0D28" w:rsidP="00A51869">
      <w:pPr>
        <w:pStyle w:val="3"/>
        <w:numPr>
          <w:ilvl w:val="0"/>
          <w:numId w:val="2"/>
        </w:numPr>
      </w:pPr>
      <w:r w:rsidRPr="00AB1042">
        <w:rPr>
          <w:rFonts w:hint="eastAsia"/>
          <w:color w:val="FF0000"/>
        </w:rPr>
        <w:t>多</w:t>
      </w:r>
      <w:r>
        <w:rPr>
          <w:rFonts w:hint="eastAsia"/>
        </w:rPr>
        <w:t>对一</w:t>
      </w:r>
      <w:r>
        <w:rPr>
          <w:rFonts w:hint="eastAsia"/>
        </w:rPr>
        <w:t xml:space="preserve">  </w:t>
      </w:r>
      <w:r w:rsidR="006C22E3">
        <w:rPr>
          <w:rFonts w:hint="eastAsia"/>
        </w:rPr>
        <w:t>单向</w:t>
      </w:r>
    </w:p>
    <w:p w14:paraId="296D2D4B" w14:textId="606194A2" w:rsidR="00F11E5E" w:rsidRDefault="009D6967" w:rsidP="00CD352C">
      <w:r>
        <w:t>&lt;</w:t>
      </w:r>
      <w:r w:rsidR="003A0D28">
        <w:rPr>
          <w:rFonts w:hint="eastAsia"/>
        </w:rPr>
        <w:t>many to one</w:t>
      </w:r>
      <w:r>
        <w:t xml:space="preserve">&gt;   name </w:t>
      </w:r>
      <w:r w:rsidR="000C0ACC">
        <w:t>：对象中的属性名称</w:t>
      </w:r>
      <w:r w:rsidR="00941714">
        <w:rPr>
          <w:rFonts w:hint="eastAsia"/>
        </w:rPr>
        <w:t xml:space="preserve">   </w:t>
      </w:r>
      <w:r w:rsidR="00941714" w:rsidRPr="00561A77">
        <w:t>column</w:t>
      </w:r>
      <w:r w:rsidR="00451227">
        <w:t xml:space="preserve"> :</w:t>
      </w:r>
      <w:r w:rsidR="00451227">
        <w:t>表示外键</w:t>
      </w:r>
      <w:r w:rsidR="00757E1A">
        <w:rPr>
          <w:rFonts w:hint="eastAsia"/>
        </w:rPr>
        <w:t xml:space="preserve">   </w:t>
      </w:r>
      <w:r w:rsidR="00757E1A">
        <w:rPr>
          <w:rFonts w:hint="eastAsia"/>
        </w:rPr>
        <w:t>先添加</w:t>
      </w:r>
      <w:r w:rsidR="00757E1A">
        <w:rPr>
          <w:rFonts w:hint="eastAsia"/>
        </w:rPr>
        <w:t>(</w:t>
      </w:r>
      <w:r w:rsidR="00757E1A">
        <w:rPr>
          <w:rFonts w:hint="eastAsia"/>
        </w:rPr>
        <w:t>一</w:t>
      </w:r>
      <w:r w:rsidR="00757E1A">
        <w:rPr>
          <w:rFonts w:hint="eastAsia"/>
        </w:rPr>
        <w:t>)</w:t>
      </w:r>
      <w:r w:rsidR="00757E1A">
        <w:rPr>
          <w:rFonts w:hint="eastAsia"/>
        </w:rPr>
        <w:t>，</w:t>
      </w:r>
      <w:r w:rsidR="00757E1A">
        <w:rPr>
          <w:rFonts w:hint="eastAsia"/>
        </w:rPr>
        <w:t xml:space="preserve"> </w:t>
      </w:r>
      <w:r w:rsidR="00757E1A">
        <w:rPr>
          <w:rFonts w:hint="eastAsia"/>
        </w:rPr>
        <w:t>再添加</w:t>
      </w:r>
      <w:r w:rsidR="00757E1A">
        <w:rPr>
          <w:rFonts w:hint="eastAsia"/>
        </w:rPr>
        <w:t>(</w:t>
      </w:r>
      <w:r w:rsidR="00757E1A">
        <w:t>多</w:t>
      </w:r>
      <w:r w:rsidR="00757E1A">
        <w:rPr>
          <w:rFonts w:hint="eastAsia"/>
        </w:rPr>
        <w:t>)</w:t>
      </w:r>
    </w:p>
    <w:p w14:paraId="295BC2BC" w14:textId="5D06FF8B" w:rsidR="00035034" w:rsidRDefault="00035034" w:rsidP="00CD352C">
      <w:r>
        <w:tab/>
      </w:r>
      <w:r w:rsidR="006024B8">
        <w:t>c</w:t>
      </w:r>
      <w:r>
        <w:t xml:space="preserve">ascade  </w:t>
      </w:r>
      <w:r w:rsidR="00A810D3">
        <w:t>:</w:t>
      </w:r>
      <w:r w:rsidR="00AD5CC9">
        <w:t>级联</w:t>
      </w:r>
      <w:r w:rsidR="00AD5CC9">
        <w:rPr>
          <w:rFonts w:hint="eastAsia"/>
        </w:rPr>
        <w:t xml:space="preserve">  </w:t>
      </w:r>
      <w:r w:rsidR="003E5861">
        <w:t>一般不使用</w:t>
      </w:r>
      <w:r w:rsidR="003E5861">
        <w:rPr>
          <w:rFonts w:hint="eastAsia"/>
        </w:rPr>
        <w:t xml:space="preserve">  </w:t>
      </w:r>
      <w:r w:rsidR="006037EA">
        <w:rPr>
          <w:rFonts w:hint="eastAsia"/>
        </w:rPr>
        <w:t>，</w:t>
      </w:r>
      <w:r w:rsidR="00592DAC">
        <w:rPr>
          <w:rFonts w:hint="eastAsia"/>
        </w:rPr>
        <w:t>用的话</w:t>
      </w:r>
      <w:r w:rsidR="00A810D3">
        <w:t>一般</w:t>
      </w:r>
      <w:r w:rsidR="00D356E8">
        <w:t>交由</w:t>
      </w:r>
      <w:r w:rsidR="00065D79">
        <w:t>(</w:t>
      </w:r>
      <w:r w:rsidR="00065D79">
        <w:t>一</w:t>
      </w:r>
      <w:r w:rsidR="00065D79">
        <w:t>)</w:t>
      </w:r>
      <w:r w:rsidR="00CF3933">
        <w:t>方</w:t>
      </w:r>
    </w:p>
    <w:p w14:paraId="353E5549" w14:textId="68A59A74" w:rsidR="00CD2BF3" w:rsidRDefault="004767CD" w:rsidP="004767CD">
      <w:pPr>
        <w:pStyle w:val="3"/>
        <w:numPr>
          <w:ilvl w:val="0"/>
          <w:numId w:val="2"/>
        </w:numPr>
      </w:pPr>
      <w:r w:rsidRPr="00AB1042">
        <w:rPr>
          <w:rFonts w:hint="eastAsia"/>
          <w:color w:val="FF0000"/>
        </w:rPr>
        <w:t>一</w:t>
      </w:r>
      <w:r>
        <w:rPr>
          <w:rFonts w:hint="eastAsia"/>
        </w:rPr>
        <w:t>对多</w:t>
      </w:r>
      <w:r>
        <w:rPr>
          <w:rFonts w:hint="eastAsia"/>
        </w:rPr>
        <w:t xml:space="preserve"> </w:t>
      </w:r>
      <w:r w:rsidR="004B715E">
        <w:t xml:space="preserve"> </w:t>
      </w:r>
      <w:r>
        <w:rPr>
          <w:rFonts w:hint="eastAsia"/>
        </w:rPr>
        <w:t>单向</w:t>
      </w:r>
      <w:r w:rsidR="00775B21">
        <w:rPr>
          <w:rFonts w:hint="eastAsia"/>
        </w:rPr>
        <w:t xml:space="preserve">   </w:t>
      </w:r>
      <w:r w:rsidR="00775B21">
        <w:rPr>
          <w:rFonts w:hint="eastAsia"/>
        </w:rPr>
        <w:t>效率低</w:t>
      </w:r>
      <w:r w:rsidR="00775B21">
        <w:rPr>
          <w:rFonts w:hint="eastAsia"/>
        </w:rPr>
        <w:t xml:space="preserve">  </w:t>
      </w:r>
      <w:r w:rsidR="00775B21">
        <w:rPr>
          <w:rFonts w:hint="eastAsia"/>
        </w:rPr>
        <w:t>不使用</w:t>
      </w:r>
    </w:p>
    <w:p w14:paraId="370DE9AE" w14:textId="13621EB1" w:rsidR="00CD0FCB" w:rsidRDefault="004F0550" w:rsidP="00C924CA">
      <w:pPr>
        <w:ind w:left="420"/>
      </w:pPr>
      <w:r>
        <w:t>&lt;set</w:t>
      </w:r>
      <w:r w:rsidR="00F820A0">
        <w:t xml:space="preserve"> </w:t>
      </w:r>
      <w:r w:rsidR="003E4186">
        <w:t xml:space="preserve"> </w:t>
      </w:r>
      <w:r w:rsidR="003048D7">
        <w:t>name =””</w:t>
      </w:r>
      <w:r w:rsidR="003E4186">
        <w:t xml:space="preserve"> </w:t>
      </w:r>
      <w:r w:rsidR="002A76FF">
        <w:t xml:space="preserve">lazy =”extra” </w:t>
      </w:r>
      <w:r>
        <w:t>&gt;</w:t>
      </w:r>
      <w:r w:rsidR="00C1171A">
        <w:t xml:space="preserve"> </w:t>
      </w:r>
      <w:r w:rsidR="00C1171A">
        <w:t>用</w:t>
      </w:r>
      <w:r w:rsidR="00C1171A">
        <w:t>l</w:t>
      </w:r>
      <w:r w:rsidR="00534C68">
        <w:rPr>
          <w:rFonts w:hint="eastAsia"/>
        </w:rPr>
        <w:t>azy</w:t>
      </w:r>
      <w:r w:rsidR="000B08E2">
        <w:t>=extra</w:t>
      </w:r>
      <w:r w:rsidR="00AD609F">
        <w:t>,</w:t>
      </w:r>
      <w:r w:rsidR="00CD0FCB">
        <w:t>会根据取值的不同</w:t>
      </w:r>
      <w:r w:rsidR="00CD0FCB">
        <w:rPr>
          <w:rFonts w:hint="eastAsia"/>
        </w:rPr>
        <w:t xml:space="preserve"> </w:t>
      </w:r>
      <w:r w:rsidR="00CD0FCB">
        <w:rPr>
          <w:rFonts w:hint="eastAsia"/>
        </w:rPr>
        <w:t>判断是调用</w:t>
      </w:r>
      <w:r w:rsidR="00CD0FCB">
        <w:rPr>
          <w:rFonts w:hint="eastAsia"/>
        </w:rPr>
        <w:t>coun</w:t>
      </w:r>
      <w:r w:rsidR="00C924CA">
        <w:rPr>
          <w:rFonts w:hint="eastAsia"/>
        </w:rPr>
        <w:t>t</w:t>
      </w:r>
      <w:r w:rsidR="00F820A0">
        <w:rPr>
          <w:rFonts w:hint="eastAsia"/>
        </w:rPr>
        <w:t xml:space="preserve"> </w:t>
      </w:r>
      <w:r w:rsidR="00191331">
        <w:t>/</w:t>
      </w:r>
      <w:r w:rsidR="001F719E">
        <w:rPr>
          <w:rFonts w:hint="eastAsia"/>
        </w:rPr>
        <w:t>投影</w:t>
      </w:r>
    </w:p>
    <w:p w14:paraId="457D96BE" w14:textId="4F1D0E11" w:rsidR="00AC2662" w:rsidRDefault="00AC2662" w:rsidP="00E40393">
      <w:pPr>
        <w:ind w:left="420"/>
      </w:pPr>
      <w:r>
        <w:tab/>
        <w:t>&lt;key</w:t>
      </w:r>
      <w:r w:rsidR="00075FAB">
        <w:t xml:space="preserve">  column =””</w:t>
      </w:r>
      <w:r>
        <w:t>&gt;</w:t>
      </w:r>
      <w:r w:rsidR="00360D90">
        <w:t xml:space="preserve">  </w:t>
      </w:r>
      <w:r w:rsidR="00B32526">
        <w:t xml:space="preserve"> </w:t>
      </w:r>
      <w:r w:rsidR="00B32526">
        <w:t>指定在对方外键的名称</w:t>
      </w:r>
    </w:p>
    <w:p w14:paraId="081BEFB0" w14:textId="6FF24908" w:rsidR="005E63A6" w:rsidRDefault="005E63A6" w:rsidP="00E40393">
      <w:pPr>
        <w:ind w:left="420"/>
      </w:pPr>
      <w:r>
        <w:tab/>
        <w:t>&lt;one to many</w:t>
      </w:r>
      <w:r w:rsidR="00036495">
        <w:t xml:space="preserve">  </w:t>
      </w:r>
      <w:r w:rsidR="00DC3F64">
        <w:t xml:space="preserve">calss=”” </w:t>
      </w:r>
      <w:r>
        <w:t>&gt;</w:t>
      </w:r>
      <w:r w:rsidR="00D730FF">
        <w:t xml:space="preserve">  </w:t>
      </w:r>
      <w:r w:rsidR="00FB12F5">
        <w:t xml:space="preserve"> </w:t>
      </w:r>
      <w:r w:rsidR="00FB12F5">
        <w:t>设置</w:t>
      </w:r>
      <w:r w:rsidR="00015A0A">
        <w:t>所持有集合</w:t>
      </w:r>
      <w:r w:rsidR="0002260E">
        <w:t>的对象类型</w:t>
      </w:r>
    </w:p>
    <w:p w14:paraId="4C9FB5AC" w14:textId="5DF7D7BA" w:rsidR="002E3C2D" w:rsidRDefault="004F0550" w:rsidP="00E40393">
      <w:pPr>
        <w:ind w:left="420"/>
      </w:pPr>
      <w:r>
        <w:t>&lt;/set&gt;</w:t>
      </w:r>
    </w:p>
    <w:p w14:paraId="509E3049" w14:textId="3BF2B5FF" w:rsidR="00E36C5C" w:rsidRDefault="00E36C5C" w:rsidP="00E36C5C">
      <w:pPr>
        <w:pStyle w:val="3"/>
        <w:numPr>
          <w:ilvl w:val="0"/>
          <w:numId w:val="2"/>
        </w:numPr>
      </w:pP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双向</w:t>
      </w:r>
    </w:p>
    <w:p w14:paraId="0D4691A1" w14:textId="79C49855" w:rsidR="00E02069" w:rsidRPr="00E02069" w:rsidRDefault="00E02069" w:rsidP="00E02069">
      <w:pPr>
        <w:ind w:firstLineChars="50" w:firstLine="105"/>
      </w:pPr>
      <w:r>
        <w:rPr>
          <w:rFonts w:hint="eastAsia"/>
        </w:rPr>
        <w:t>&lt;</w:t>
      </w:r>
      <w:r w:rsidR="006A171F">
        <w:t>many  to  o</w:t>
      </w:r>
      <w:r>
        <w:t>n</w:t>
      </w:r>
      <w:r w:rsidR="006A171F">
        <w:t>e</w:t>
      </w:r>
      <w:r>
        <w:t>&gt;</w:t>
      </w:r>
    </w:p>
    <w:p w14:paraId="719BCD7B" w14:textId="697C33BA" w:rsidR="00322CEB" w:rsidRDefault="00AC377C" w:rsidP="00E201E3">
      <w:r>
        <w:rPr>
          <w:rFonts w:hint="eastAsia"/>
        </w:rPr>
        <w:t xml:space="preserve"> </w:t>
      </w:r>
      <w:r>
        <w:t xml:space="preserve">&lt;set  name =”” </w:t>
      </w:r>
      <w:r w:rsidR="000B06F0">
        <w:t xml:space="preserve"> </w:t>
      </w:r>
      <w:r>
        <w:t xml:space="preserve">lazy =”extra”   </w:t>
      </w:r>
      <w:r w:rsidR="0033773E" w:rsidRPr="00F37124">
        <w:t>inverse=</w:t>
      </w:r>
      <w:r w:rsidR="00A0699E">
        <w:t>”</w:t>
      </w:r>
      <w:r w:rsidR="0033773E" w:rsidRPr="00F37124">
        <w:t>true</w:t>
      </w:r>
      <w:r w:rsidR="002B6A52">
        <w:t>”</w:t>
      </w:r>
      <w:r>
        <w:t>&gt;</w:t>
      </w:r>
      <w:r w:rsidR="00E201E3">
        <w:t xml:space="preserve">  </w:t>
      </w:r>
      <w:r w:rsidR="00A40D4E">
        <w:t xml:space="preserve"> </w:t>
      </w:r>
      <w:r w:rsidR="00612DC3">
        <w:t>将</w:t>
      </w:r>
      <w:r w:rsidR="009C700C">
        <w:t>关系维护交给对方</w:t>
      </w:r>
      <w:r w:rsidR="00C94E48">
        <w:rPr>
          <w:rFonts w:hint="eastAsia"/>
        </w:rPr>
        <w:t xml:space="preserve">  </w:t>
      </w:r>
      <w:r w:rsidR="00C94E48">
        <w:rPr>
          <w:rFonts w:hint="eastAsia"/>
        </w:rPr>
        <w:t>多的一方</w:t>
      </w:r>
    </w:p>
    <w:p w14:paraId="3682FE23" w14:textId="74AB3685" w:rsidR="00A04A46" w:rsidRDefault="001A6312" w:rsidP="00943A5F">
      <w:pPr>
        <w:pStyle w:val="3"/>
        <w:numPr>
          <w:ilvl w:val="0"/>
          <w:numId w:val="2"/>
        </w:numPr>
      </w:pPr>
      <w:r>
        <w:rPr>
          <w:rFonts w:hint="eastAsia"/>
        </w:rPr>
        <w:t>一对一</w:t>
      </w:r>
      <w:r>
        <w:rPr>
          <w:rFonts w:hint="eastAsia"/>
        </w:rPr>
        <w:t xml:space="preserve">  </w:t>
      </w:r>
      <w:r w:rsidR="00ED3909">
        <w:rPr>
          <w:rFonts w:hint="eastAsia"/>
        </w:rPr>
        <w:t>单向</w:t>
      </w:r>
    </w:p>
    <w:p w14:paraId="52BE07E2" w14:textId="77777777" w:rsidR="000F3617" w:rsidRDefault="00755B38" w:rsidP="00755B38">
      <w:r>
        <w:rPr>
          <w:rFonts w:hint="eastAsia"/>
        </w:rPr>
        <w:t>&lt;</w:t>
      </w:r>
      <w:r>
        <w:t>many to one  name=”</w:t>
      </w:r>
      <w:r w:rsidR="0026587A">
        <w:t>类的属性名</w:t>
      </w:r>
      <w:r>
        <w:t>”, column=”</w:t>
      </w:r>
      <w:r w:rsidR="00C31E4C">
        <w:t>持有对方的</w:t>
      </w:r>
      <w:r>
        <w:t>外键名</w:t>
      </w:r>
      <w:r>
        <w:t>”</w:t>
      </w:r>
      <w:r w:rsidR="0077598D">
        <w:t xml:space="preserve"> </w:t>
      </w:r>
      <w:r w:rsidR="002313D6">
        <w:t xml:space="preserve"> unique=”true”</w:t>
      </w:r>
      <w:r>
        <w:rPr>
          <w:rFonts w:hint="eastAsia"/>
        </w:rPr>
        <w:t>&gt;</w:t>
      </w:r>
      <w:r w:rsidR="00663B73">
        <w:t xml:space="preserve"> </w:t>
      </w:r>
      <w:r w:rsidR="007D36F2">
        <w:t xml:space="preserve"> </w:t>
      </w:r>
    </w:p>
    <w:p w14:paraId="57A9695F" w14:textId="35CAB7A0" w:rsidR="000D0462" w:rsidRDefault="00D60796" w:rsidP="00755B38">
      <w:r>
        <w:t xml:space="preserve">unique=”true”   </w:t>
      </w:r>
      <w:r w:rsidR="006668B6">
        <w:t>：</w:t>
      </w:r>
      <w:r w:rsidR="00FE25FB">
        <w:rPr>
          <w:rFonts w:hint="eastAsia"/>
        </w:rPr>
        <w:t xml:space="preserve">  </w:t>
      </w:r>
      <w:r w:rsidR="007D36F2">
        <w:t>只能对应一个对象</w:t>
      </w:r>
      <w:r w:rsidR="0010548F">
        <w:rPr>
          <w:rFonts w:hint="eastAsia"/>
        </w:rPr>
        <w:t xml:space="preserve"> </w:t>
      </w:r>
    </w:p>
    <w:p w14:paraId="5373220F" w14:textId="5344E2C0" w:rsidR="001657CE" w:rsidRDefault="001657CE" w:rsidP="001657CE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一对一</w:t>
      </w:r>
      <w:r>
        <w:rPr>
          <w:rFonts w:hint="eastAsia"/>
        </w:rPr>
        <w:t xml:space="preserve"> </w:t>
      </w:r>
      <w:r>
        <w:rPr>
          <w:rFonts w:hint="eastAsia"/>
        </w:rPr>
        <w:t>双向</w:t>
      </w:r>
    </w:p>
    <w:p w14:paraId="2334DD8E" w14:textId="1EA01930" w:rsidR="00F54B04" w:rsidRDefault="00F54B04" w:rsidP="00F54B04">
      <w:r>
        <w:rPr>
          <w:rFonts w:hint="eastAsia"/>
        </w:rPr>
        <w:t>取出的是</w:t>
      </w:r>
      <w:r>
        <w:rPr>
          <w:rFonts w:hint="eastAsia"/>
        </w:rPr>
        <w:t xml:space="preserve">  </w:t>
      </w:r>
      <w:r>
        <w:rPr>
          <w:rFonts w:hint="eastAsia"/>
        </w:rPr>
        <w:t>没有维护关系的一方，</w:t>
      </w:r>
      <w:r>
        <w:rPr>
          <w:rFonts w:hint="eastAsia"/>
        </w:rPr>
        <w:t xml:space="preserve">  </w:t>
      </w:r>
      <w:r>
        <w:rPr>
          <w:rFonts w:hint="eastAsia"/>
        </w:rPr>
        <w:t>会自动将关联对象取出</w:t>
      </w:r>
      <w:r w:rsidR="00E934B5">
        <w:rPr>
          <w:rFonts w:hint="eastAsia"/>
        </w:rPr>
        <w:t xml:space="preserve">  1</w:t>
      </w:r>
      <w:r w:rsidR="00E934B5">
        <w:rPr>
          <w:rFonts w:hint="eastAsia"/>
        </w:rPr>
        <w:t>条</w:t>
      </w:r>
    </w:p>
    <w:p w14:paraId="16B0A3E5" w14:textId="7B22F1E2" w:rsidR="005E3965" w:rsidRDefault="005E3965" w:rsidP="00F54B04">
      <w:r>
        <w:t xml:space="preserve">One  2  One </w:t>
      </w:r>
      <w:r>
        <w:t>最好不使用双向关联</w:t>
      </w:r>
      <w:r w:rsidR="00762661">
        <w:t>，</w:t>
      </w:r>
      <w:r w:rsidR="00C56CD8">
        <w:t>如果使用，</w:t>
      </w:r>
      <w:r w:rsidR="00E375C7">
        <w:t>尽可能</w:t>
      </w:r>
      <w:r w:rsidR="003A0F9E">
        <w:t>在没有维护关系的一方取数据</w:t>
      </w:r>
      <w:r w:rsidR="00955127">
        <w:t>，</w:t>
      </w:r>
      <w:r w:rsidR="00955127">
        <w:rPr>
          <w:rFonts w:hint="eastAsia"/>
        </w:rPr>
        <w:t>hibernate</w:t>
      </w:r>
      <w:r w:rsidR="00955127">
        <w:rPr>
          <w:rFonts w:hint="eastAsia"/>
        </w:rPr>
        <w:t>会自动</w:t>
      </w:r>
      <w:r w:rsidR="00955127">
        <w:rPr>
          <w:rFonts w:hint="eastAsia"/>
        </w:rPr>
        <w:t xml:space="preserve">join </w:t>
      </w:r>
    </w:p>
    <w:p w14:paraId="597B3B1C" w14:textId="6C1EF158" w:rsidR="00D44B7E" w:rsidRPr="00F54B04" w:rsidRDefault="00D44B7E" w:rsidP="00F54B04">
      <w:r>
        <w:t>如果使用维护关系端取数据</w:t>
      </w:r>
      <w:r w:rsidR="00EC2D0F">
        <w:t>，在延迟加载取关联对象时</w:t>
      </w:r>
      <w:r w:rsidR="00C246C9">
        <w:t>，会再次</w:t>
      </w:r>
      <w:r w:rsidR="008278F5">
        <w:t>取关联对象的</w:t>
      </w:r>
      <w:r w:rsidR="008278F5">
        <w:rPr>
          <w:rFonts w:hint="eastAsia"/>
        </w:rPr>
        <w:t xml:space="preserve"> </w:t>
      </w:r>
      <w:r w:rsidR="008278F5">
        <w:rPr>
          <w:rFonts w:hint="eastAsia"/>
        </w:rPr>
        <w:t>对端</w:t>
      </w:r>
      <w:r w:rsidR="009E3083">
        <w:rPr>
          <w:rFonts w:hint="eastAsia"/>
        </w:rPr>
        <w:t>，会发出</w:t>
      </w:r>
      <w:r w:rsidR="009E3083">
        <w:rPr>
          <w:rFonts w:hint="eastAsia"/>
        </w:rPr>
        <w:t>3</w:t>
      </w:r>
      <w:r w:rsidR="009E3083">
        <w:rPr>
          <w:rFonts w:hint="eastAsia"/>
        </w:rPr>
        <w:t>条</w:t>
      </w:r>
    </w:p>
    <w:p w14:paraId="30D613B5" w14:textId="7878DBDD" w:rsidR="00FB36BD" w:rsidRDefault="00FB36BD" w:rsidP="00FB36BD">
      <w:r>
        <w:rPr>
          <w:rFonts w:hint="eastAsia"/>
        </w:rPr>
        <w:t>&lt;</w:t>
      </w:r>
      <w:r>
        <w:t xml:space="preserve">many  to  one </w:t>
      </w:r>
      <w:r>
        <w:rPr>
          <w:rFonts w:hint="eastAsia"/>
        </w:rPr>
        <w:t>&gt;</w:t>
      </w:r>
    </w:p>
    <w:p w14:paraId="4F9798BB" w14:textId="0280213B" w:rsidR="00FB36BD" w:rsidRDefault="00FB36BD" w:rsidP="00FB36BD">
      <w:r>
        <w:t xml:space="preserve">&lt;one  to  one </w:t>
      </w:r>
      <w:r w:rsidR="00E1319D">
        <w:t xml:space="preserve">  name =”</w:t>
      </w:r>
      <w:r w:rsidR="00E1319D">
        <w:t>属性</w:t>
      </w:r>
      <w:r w:rsidR="005951A7">
        <w:t>名</w:t>
      </w:r>
      <w:r w:rsidR="00E1319D">
        <w:t>”</w:t>
      </w:r>
      <w:r w:rsidR="00EF2FB3">
        <w:t xml:space="preserve">  </w:t>
      </w:r>
      <w:r w:rsidR="00831901">
        <w:t>property-ref =”</w:t>
      </w:r>
      <w:r w:rsidR="00831901">
        <w:t>表示由对方来维护</w:t>
      </w:r>
      <w:r w:rsidR="0082777F">
        <w:t>关系</w:t>
      </w:r>
      <w:r w:rsidR="0082777F">
        <w:t>,</w:t>
      </w:r>
      <w:r w:rsidR="00091B11">
        <w:t>对方的</w:t>
      </w:r>
      <w:r w:rsidR="00E42F98">
        <w:t>属性</w:t>
      </w:r>
      <w:r w:rsidR="00831901">
        <w:t xml:space="preserve">” </w:t>
      </w:r>
      <w:r>
        <w:t>&gt;</w:t>
      </w:r>
    </w:p>
    <w:p w14:paraId="0EEDD489" w14:textId="15CE63E2" w:rsidR="00C9274A" w:rsidRDefault="00C46941" w:rsidP="00C46941">
      <w:pPr>
        <w:pStyle w:val="3"/>
        <w:numPr>
          <w:ilvl w:val="0"/>
          <w:numId w:val="2"/>
        </w:numPr>
      </w:pPr>
      <w:r>
        <w:rPr>
          <w:rFonts w:hint="eastAsia"/>
        </w:rPr>
        <w:t>多对多</w:t>
      </w:r>
      <w:r>
        <w:rPr>
          <w:rFonts w:hint="eastAsia"/>
        </w:rPr>
        <w:t xml:space="preserve"> </w:t>
      </w:r>
      <w:r>
        <w:rPr>
          <w:rFonts w:hint="eastAsia"/>
        </w:rPr>
        <w:t>双向</w:t>
      </w:r>
    </w:p>
    <w:p w14:paraId="4E928FD0" w14:textId="6CBD0658" w:rsidR="00554A40" w:rsidRPr="00554A40" w:rsidRDefault="00554A40" w:rsidP="00554A40">
      <w:r>
        <w:t>使用</w:t>
      </w:r>
      <w:r>
        <w:t xml:space="preserve">many to  many </w:t>
      </w:r>
      <w:r w:rsidR="000D45B4">
        <w:t xml:space="preserve"> </w:t>
      </w:r>
      <w:r w:rsidR="00861434">
        <w:t>不论在哪边维护关系都比较麻烦</w:t>
      </w:r>
      <w:r w:rsidR="00E22635">
        <w:rPr>
          <w:rFonts w:hint="eastAsia"/>
        </w:rPr>
        <w:t xml:space="preserve">  </w:t>
      </w:r>
      <w:r w:rsidR="00E22635">
        <w:rPr>
          <w:rFonts w:hint="eastAsia"/>
        </w:rPr>
        <w:t>经常使用</w:t>
      </w:r>
      <w:r w:rsidR="00E22635">
        <w:rPr>
          <w:rFonts w:hint="eastAsia"/>
        </w:rPr>
        <w:t>2</w:t>
      </w:r>
      <w:r w:rsidR="00E22635">
        <w:rPr>
          <w:rFonts w:hint="eastAsia"/>
        </w:rPr>
        <w:t>个一对</w:t>
      </w:r>
      <w:r w:rsidR="00691A9D">
        <w:rPr>
          <w:rFonts w:hint="eastAsia"/>
        </w:rPr>
        <w:t>多</w:t>
      </w:r>
      <w:r w:rsidR="00691A9D">
        <w:rPr>
          <w:rFonts w:hint="eastAsia"/>
        </w:rPr>
        <w:t>,</w:t>
      </w:r>
      <w:r w:rsidR="00E22635">
        <w:rPr>
          <w:rFonts w:hint="eastAsia"/>
        </w:rPr>
        <w:t>代替</w:t>
      </w:r>
      <w:r w:rsidR="00E22635">
        <w:rPr>
          <w:rFonts w:hint="eastAsia"/>
        </w:rPr>
        <w:t xml:space="preserve"> </w:t>
      </w:r>
      <w:r w:rsidR="00E22635">
        <w:rPr>
          <w:rFonts w:hint="eastAsia"/>
        </w:rPr>
        <w:t>多对多</w:t>
      </w:r>
    </w:p>
    <w:p w14:paraId="1A726C06" w14:textId="77777777" w:rsidR="00873EEC" w:rsidRDefault="00165640" w:rsidP="00165640">
      <w:r>
        <w:rPr>
          <w:rFonts w:hint="eastAsia"/>
        </w:rPr>
        <w:t>&lt;set</w:t>
      </w:r>
      <w:r w:rsidR="00F26D3C">
        <w:t xml:space="preserve">  name =”</w:t>
      </w:r>
      <w:r w:rsidR="00302B2B">
        <w:t>持有对方的属性</w:t>
      </w:r>
      <w:r w:rsidR="00F26D3C">
        <w:t>”</w:t>
      </w:r>
      <w:r w:rsidR="00BE1841">
        <w:t xml:space="preserve">  table =”</w:t>
      </w:r>
      <w:r w:rsidR="00BE1841">
        <w:t>关联表</w:t>
      </w:r>
      <w:r w:rsidR="00BE1841">
        <w:t>”</w:t>
      </w:r>
      <w:r w:rsidR="00A87617">
        <w:t xml:space="preserve">  lazy =”extra”</w:t>
      </w:r>
      <w:r>
        <w:rPr>
          <w:rFonts w:hint="eastAsia"/>
        </w:rPr>
        <w:t>&gt;</w:t>
      </w:r>
    </w:p>
    <w:p w14:paraId="466AB3AD" w14:textId="43B28CE8" w:rsidR="00873EEC" w:rsidRDefault="00873EEC" w:rsidP="00165640">
      <w:r>
        <w:tab/>
        <w:t>&lt;key</w:t>
      </w:r>
      <w:r w:rsidR="000E37E4">
        <w:t xml:space="preserve">  column=”</w:t>
      </w:r>
      <w:r w:rsidR="000E37E4">
        <w:t>我在对方的外键</w:t>
      </w:r>
      <w:r w:rsidR="000E37E4">
        <w:t xml:space="preserve">” </w:t>
      </w:r>
      <w:r>
        <w:t>&gt;&lt;/key&gt;</w:t>
      </w:r>
    </w:p>
    <w:p w14:paraId="129B0E41" w14:textId="43CF6998" w:rsidR="002C685A" w:rsidRDefault="002C685A" w:rsidP="00165640">
      <w:r>
        <w:tab/>
        <w:t>&lt;many to many</w:t>
      </w:r>
      <w:r w:rsidR="00487290">
        <w:t xml:space="preserve">  calss=”</w:t>
      </w:r>
      <w:r w:rsidR="00487290">
        <w:t>对方的类型</w:t>
      </w:r>
      <w:r w:rsidR="00487290">
        <w:t>”</w:t>
      </w:r>
      <w:r w:rsidR="00650D3C">
        <w:t xml:space="preserve"> column =“</w:t>
      </w:r>
      <w:r w:rsidR="002075CA">
        <w:t>用我的外键来去对方的类型</w:t>
      </w:r>
      <w:r w:rsidR="00650D3C">
        <w:t>”</w:t>
      </w:r>
      <w:r>
        <w:t>&gt;&lt;/many to  many&gt;</w:t>
      </w:r>
    </w:p>
    <w:p w14:paraId="1B69925C" w14:textId="32A6DCA0" w:rsidR="00165640" w:rsidRDefault="00165640" w:rsidP="00165640">
      <w:r>
        <w:rPr>
          <w:rFonts w:hint="eastAsia"/>
        </w:rPr>
        <w:t>&lt;/set&gt;</w:t>
      </w:r>
    </w:p>
    <w:p w14:paraId="086B5EB9" w14:textId="77777777" w:rsidR="00A60724" w:rsidRDefault="00A60724" w:rsidP="00165640"/>
    <w:p w14:paraId="1A1D8905" w14:textId="6E6D06F8" w:rsidR="00A60724" w:rsidRDefault="000F101D" w:rsidP="00E42987">
      <w:pPr>
        <w:pStyle w:val="3"/>
        <w:numPr>
          <w:ilvl w:val="0"/>
          <w:numId w:val="2"/>
        </w:numPr>
      </w:pPr>
      <w:r>
        <w:t>多对多转换为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一对多</w:t>
      </w:r>
    </w:p>
    <w:p w14:paraId="53BAC06C" w14:textId="35878CAD" w:rsidR="005F4686" w:rsidRDefault="00A613A8" w:rsidP="005F4686">
      <w:r>
        <w:rPr>
          <w:rFonts w:hint="eastAsia"/>
        </w:rPr>
        <w:t>往往需要</w:t>
      </w:r>
      <w:r w:rsidR="008906CB">
        <w:rPr>
          <w:rFonts w:hint="eastAsia"/>
        </w:rPr>
        <w:t>中间表</w:t>
      </w:r>
      <w:r>
        <w:rPr>
          <w:rFonts w:hint="eastAsia"/>
        </w:rPr>
        <w:t>显示其他信息</w:t>
      </w:r>
      <w:r w:rsidR="00A87617">
        <w:rPr>
          <w:rFonts w:hint="eastAsia"/>
        </w:rPr>
        <w:t xml:space="preserve"> </w:t>
      </w:r>
      <w:r w:rsidR="00FF4D93">
        <w:t xml:space="preserve">  </w:t>
      </w:r>
      <w:r w:rsidR="00FF4D93">
        <w:t>学生</w:t>
      </w:r>
      <w:r w:rsidR="00FF4D93">
        <w:rPr>
          <w:rFonts w:hint="eastAsia"/>
        </w:rPr>
        <w:t xml:space="preserve">  --</w:t>
      </w:r>
      <w:r w:rsidR="00FF4D93">
        <w:t xml:space="preserve"> </w:t>
      </w:r>
      <w:r w:rsidR="00FF4D93">
        <w:t>课程</w:t>
      </w:r>
      <w:r w:rsidR="00FF4D93">
        <w:rPr>
          <w:rFonts w:hint="eastAsia"/>
        </w:rPr>
        <w:t xml:space="preserve">  </w:t>
      </w:r>
      <w:r w:rsidR="0004141D">
        <w:t xml:space="preserve">  -----</w:t>
      </w:r>
      <w:r w:rsidR="0004141D">
        <w:t>每门课程的成绩</w:t>
      </w:r>
    </w:p>
    <w:p w14:paraId="74A821F9" w14:textId="14A2358A" w:rsidR="00530B43" w:rsidRDefault="00F14101" w:rsidP="005F4686">
      <w:r>
        <w:t>一般不使用双向关联</w:t>
      </w:r>
      <w:r w:rsidR="003A3DC9">
        <w:t>，</w:t>
      </w:r>
      <w:r w:rsidR="00974C86">
        <w:t>特别不建议使用一的一方管理，因为从一的一端取数据有可能涉及分页，所以基本不使用双向</w:t>
      </w:r>
      <w:r w:rsidR="00610774">
        <w:t>关联。</w:t>
      </w:r>
    </w:p>
    <w:p w14:paraId="7E6849B7" w14:textId="6D1945F2" w:rsidR="000721E8" w:rsidRDefault="00C11DB1" w:rsidP="000721E8">
      <w:pPr>
        <w:pStyle w:val="2"/>
        <w:numPr>
          <w:ilvl w:val="0"/>
          <w:numId w:val="1"/>
        </w:numPr>
      </w:pPr>
      <w:r>
        <w:rPr>
          <w:rFonts w:hint="eastAsia"/>
        </w:rPr>
        <w:t>An</w:t>
      </w:r>
      <w:r>
        <w:t>notation</w:t>
      </w:r>
      <w:r w:rsidR="00B07E4D">
        <w:t>配置</w:t>
      </w:r>
    </w:p>
    <w:p w14:paraId="5C5460C4" w14:textId="77777777" w:rsidR="003D1AA8" w:rsidRDefault="008F2AB0" w:rsidP="00082D86">
      <w:pPr>
        <w:pStyle w:val="3"/>
        <w:numPr>
          <w:ilvl w:val="0"/>
          <w:numId w:val="3"/>
        </w:numPr>
      </w:pPr>
      <w:r>
        <w:rPr>
          <w:rFonts w:hint="eastAsia"/>
        </w:rPr>
        <w:t>实体类</w:t>
      </w:r>
      <w:r w:rsidR="00555032">
        <w:rPr>
          <w:rFonts w:hint="eastAsia"/>
        </w:rPr>
        <w:t xml:space="preserve"> </w:t>
      </w:r>
    </w:p>
    <w:p w14:paraId="7D9D4694" w14:textId="203FFB2E" w:rsidR="000721E8" w:rsidRDefault="00555032" w:rsidP="003D1AA8">
      <w:r>
        <w:rPr>
          <w:rFonts w:hint="eastAsia"/>
        </w:rPr>
        <w:t>@Entity</w:t>
      </w:r>
      <w:r w:rsidR="00281256">
        <w:t xml:space="preserve">  </w:t>
      </w:r>
      <w:r w:rsidR="00AE4109">
        <w:t xml:space="preserve"> </w:t>
      </w:r>
      <w:r w:rsidR="00281256">
        <w:t>@Table</w:t>
      </w:r>
      <w:r w:rsidR="00382C3D">
        <w:t xml:space="preserve"> </w:t>
      </w:r>
      <w:r w:rsidR="00AE4109">
        <w:t xml:space="preserve">    </w:t>
      </w:r>
      <w:r w:rsidR="00382C3D">
        <w:t>属性</w:t>
      </w:r>
      <w:r w:rsidR="00AE4109">
        <w:t>get</w:t>
      </w:r>
      <w:r w:rsidR="00AE4109">
        <w:t>方法设置</w:t>
      </w:r>
      <w:r w:rsidR="00AE4109">
        <w:t xml:space="preserve">@ID  </w:t>
      </w:r>
      <w:r w:rsidR="00EF49BB">
        <w:t>/</w:t>
      </w:r>
      <w:r w:rsidR="00E35EB3">
        <w:t xml:space="preserve"> </w:t>
      </w:r>
      <w:r w:rsidR="00F02252">
        <w:t xml:space="preserve"> @column</w:t>
      </w:r>
      <w:r w:rsidR="00F60150">
        <w:t xml:space="preserve">  </w:t>
      </w:r>
    </w:p>
    <w:p w14:paraId="6789B025" w14:textId="661A935C" w:rsidR="00771F8F" w:rsidRDefault="00D41BEE" w:rsidP="00644DC3">
      <w:pPr>
        <w:pStyle w:val="3"/>
        <w:numPr>
          <w:ilvl w:val="0"/>
          <w:numId w:val="3"/>
        </w:numPr>
      </w:pPr>
      <w:r>
        <w:rPr>
          <w:rFonts w:hint="eastAsia"/>
        </w:rPr>
        <w:t>多对一</w:t>
      </w:r>
    </w:p>
    <w:p w14:paraId="3015AE4F" w14:textId="37025B12" w:rsidR="00FD3C36" w:rsidRDefault="00DF6810" w:rsidP="00DD025B">
      <w:commentRangeStart w:id="1"/>
      <w:r>
        <w:t>@Many to one</w:t>
      </w:r>
      <w:commentRangeEnd w:id="1"/>
      <w:r w:rsidR="00235F8D">
        <w:rPr>
          <w:rStyle w:val="a3"/>
        </w:rPr>
        <w:commentReference w:id="1"/>
      </w:r>
      <w:r w:rsidR="000D7A00">
        <w:t>(</w:t>
      </w:r>
      <w:r w:rsidR="000D7A00" w:rsidRPr="0076314E">
        <w:t>fetch = FetchType.EAGER</w:t>
      </w:r>
      <w:r w:rsidR="000D7A00">
        <w:t>)</w:t>
      </w:r>
      <w:r>
        <w:t xml:space="preserve"> </w:t>
      </w:r>
      <w:r w:rsidR="006F24AA">
        <w:t xml:space="preserve">  @ joinColumn  (</w:t>
      </w:r>
      <w:r w:rsidR="00DE7503">
        <w:t>name = “</w:t>
      </w:r>
      <w:r w:rsidR="001721DD">
        <w:t>指定</w:t>
      </w:r>
      <w:r w:rsidR="003755B0">
        <w:t>外键字段名称</w:t>
      </w:r>
      <w:r w:rsidR="00DE7503">
        <w:t>”</w:t>
      </w:r>
      <w:r w:rsidR="006F24AA">
        <w:t>)</w:t>
      </w:r>
      <w:r w:rsidR="006D01BF">
        <w:t xml:space="preserve"> </w:t>
      </w:r>
    </w:p>
    <w:p w14:paraId="7ABA2A57" w14:textId="360F4484" w:rsidR="00540FE5" w:rsidRDefault="003E5C8D" w:rsidP="00DD02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C445FD" w14:textId="73B568F7" w:rsidR="003E5C8D" w:rsidRDefault="0051489D" w:rsidP="0076314E">
      <w:r>
        <w:tab/>
      </w:r>
      <w:commentRangeStart w:id="2"/>
      <w:r w:rsidR="009427FB" w:rsidRPr="00954265">
        <w:t>@LazyCollection(LazyCollectionOption.FALSE)</w:t>
      </w:r>
      <w:commentRangeEnd w:id="2"/>
      <w:r w:rsidR="0063083C">
        <w:rPr>
          <w:rStyle w:val="a3"/>
        </w:rPr>
        <w:commentReference w:id="2"/>
      </w:r>
      <w:r w:rsidR="0076314E">
        <w:t xml:space="preserve">  fetch  =</w:t>
      </w:r>
      <w:r w:rsidR="00985945">
        <w:t xml:space="preserve">eager+ </w:t>
      </w:r>
      <w:r w:rsidR="0076314E">
        <w:t>lazy =false ,</w:t>
      </w:r>
      <w:r w:rsidR="0076314E">
        <w:t>取消延迟加载</w:t>
      </w:r>
    </w:p>
    <w:p w14:paraId="3EBD99B5" w14:textId="77777777" w:rsidR="003E5C8D" w:rsidRDefault="003E5C8D" w:rsidP="00DD025B"/>
    <w:p w14:paraId="220697B7" w14:textId="0FB9789A" w:rsidR="006D01BF" w:rsidRDefault="006D01BF" w:rsidP="00DD025B">
      <w:commentRangeStart w:id="3"/>
      <w:r>
        <w:t>@One to Many</w:t>
      </w:r>
      <w:commentRangeEnd w:id="3"/>
      <w:r w:rsidR="00691E28">
        <w:rPr>
          <w:rStyle w:val="a3"/>
        </w:rPr>
        <w:commentReference w:id="3"/>
      </w:r>
      <w:r>
        <w:t xml:space="preserve"> </w:t>
      </w:r>
      <w:r w:rsidR="00125D89">
        <w:t>(</w:t>
      </w:r>
      <w:r w:rsidR="004215BB" w:rsidRPr="0036360B">
        <w:t>mappedBy = "</w:t>
      </w:r>
      <w:r w:rsidR="00A77B2E">
        <w:t>指定由对方维护关系</w:t>
      </w:r>
      <w:r w:rsidR="00B2297C">
        <w:rPr>
          <w:rFonts w:hint="eastAsia"/>
        </w:rPr>
        <w:t>,</w:t>
      </w:r>
      <w:r w:rsidR="00D27E3E">
        <w:rPr>
          <w:rFonts w:hint="eastAsia"/>
        </w:rPr>
        <w:t>对方的字段</w:t>
      </w:r>
      <w:r w:rsidR="004215BB" w:rsidRPr="0036360B">
        <w:t>"</w:t>
      </w:r>
      <w:r w:rsidR="00B2297C">
        <w:t xml:space="preserve">  </w:t>
      </w:r>
      <w:r w:rsidR="00B2297C" w:rsidRPr="000D7A00">
        <w:t>fetch = FetchType.EAGER</w:t>
      </w:r>
      <w:r w:rsidR="00125D89">
        <w:t>)</w:t>
      </w:r>
    </w:p>
    <w:p w14:paraId="7B77F913" w14:textId="12A90F3C" w:rsidR="00540FE5" w:rsidRDefault="00540FE5" w:rsidP="00DD025B">
      <w:pPr>
        <w:rPr>
          <w:ins w:id="4" w:author="Administrator" w:date="2014-07-26T23:46:00Z"/>
        </w:rPr>
      </w:pPr>
      <w:r w:rsidRPr="00CD0794">
        <w:t>@LazyCollection(LazyCollectionOption.EXTRA)</w:t>
      </w:r>
    </w:p>
    <w:p w14:paraId="0B2988B5" w14:textId="31B21E53" w:rsidR="0084575B" w:rsidRDefault="0084575B">
      <w:pPr>
        <w:pStyle w:val="3"/>
        <w:numPr>
          <w:ilvl w:val="0"/>
          <w:numId w:val="3"/>
        </w:numPr>
        <w:rPr>
          <w:ins w:id="5" w:author="Administrator" w:date="2014-07-26T23:47:00Z"/>
        </w:rPr>
        <w:pPrChange w:id="6" w:author="Administrator" w:date="2014-07-26T23:46:00Z">
          <w:pPr/>
        </w:pPrChange>
      </w:pPr>
      <w:ins w:id="7" w:author="Administrator" w:date="2014-07-26T23:47:00Z">
        <w:r>
          <w:rPr>
            <w:rFonts w:hint="eastAsia"/>
          </w:rPr>
          <w:lastRenderedPageBreak/>
          <w:t>一对一</w:t>
        </w:r>
        <w:r>
          <w:rPr>
            <w:rFonts w:hint="eastAsia"/>
          </w:rPr>
          <w:t xml:space="preserve">  </w:t>
        </w:r>
      </w:ins>
    </w:p>
    <w:p w14:paraId="42EBB1F5" w14:textId="78F15EA5" w:rsidR="006B0DB3" w:rsidRDefault="006B0DB3">
      <w:pPr>
        <w:rPr>
          <w:ins w:id="8" w:author="Administrator" w:date="2014-07-26T23:47:00Z"/>
        </w:rPr>
      </w:pPr>
      <w:ins w:id="9" w:author="Administrator" w:date="2014-07-26T23:47:00Z">
        <w:r>
          <w:t xml:space="preserve">@One to One </w:t>
        </w:r>
        <w:r w:rsidR="00B94513">
          <w:t xml:space="preserve">  </w:t>
        </w:r>
        <w:r w:rsidR="00C7750C">
          <w:t xml:space="preserve"> @ joinColumn</w:t>
        </w:r>
        <w:r w:rsidR="003E0BFD">
          <w:t>(</w:t>
        </w:r>
        <w:r w:rsidR="003E0BFD">
          <w:t>维护字段的</w:t>
        </w:r>
      </w:ins>
      <w:ins w:id="10" w:author="Administrator" w:date="2014-07-26T23:48:00Z">
        <w:r w:rsidR="003E0BFD">
          <w:t>名称</w:t>
        </w:r>
      </w:ins>
      <w:ins w:id="11" w:author="Administrator" w:date="2014-07-26T23:47:00Z">
        <w:r w:rsidR="003E0BFD">
          <w:t>)</w:t>
        </w:r>
        <w:r w:rsidR="002171B9">
          <w:t xml:space="preserve">   </w:t>
        </w:r>
      </w:ins>
    </w:p>
    <w:p w14:paraId="2DCA03BF" w14:textId="7AE2B6D4" w:rsidR="00DC06DB" w:rsidRDefault="00DC06DB">
      <w:pPr>
        <w:rPr>
          <w:ins w:id="12" w:author="Administrator" w:date="2014-07-26T23:48:00Z"/>
        </w:rPr>
      </w:pPr>
      <w:ins w:id="13" w:author="Administrator" w:date="2014-07-26T23:47:00Z">
        <w:r>
          <w:t>@One to One</w:t>
        </w:r>
        <w:r w:rsidR="008C46AF">
          <w:t xml:space="preserve"> (</w:t>
        </w:r>
        <w:r w:rsidR="008C46AF" w:rsidRPr="0036360B">
          <w:t>mappedBy = "</w:t>
        </w:r>
        <w:r w:rsidR="008C46AF">
          <w:t>指定由对方维护关系</w:t>
        </w:r>
        <w:r w:rsidR="008C46AF">
          <w:rPr>
            <w:rFonts w:hint="eastAsia"/>
          </w:rPr>
          <w:t>,</w:t>
        </w:r>
        <w:r w:rsidR="008C46AF">
          <w:rPr>
            <w:rFonts w:hint="eastAsia"/>
          </w:rPr>
          <w:t>对方的字段</w:t>
        </w:r>
        <w:r w:rsidR="008C46AF" w:rsidRPr="0036360B">
          <w:t>"</w:t>
        </w:r>
        <w:r w:rsidR="008C46AF">
          <w:t>)</w:t>
        </w:r>
      </w:ins>
    </w:p>
    <w:p w14:paraId="1EE21B89" w14:textId="77777777" w:rsidR="00A40886" w:rsidRDefault="00A40886">
      <w:pPr>
        <w:rPr>
          <w:ins w:id="14" w:author="Administrator" w:date="2014-07-26T23:48:00Z"/>
        </w:rPr>
      </w:pPr>
    </w:p>
    <w:p w14:paraId="6347213F" w14:textId="0C9E6D37" w:rsidR="00A40886" w:rsidRDefault="00B53A1A">
      <w:pPr>
        <w:pStyle w:val="3"/>
        <w:numPr>
          <w:ilvl w:val="0"/>
          <w:numId w:val="3"/>
        </w:numPr>
        <w:rPr>
          <w:ins w:id="15" w:author="Administrator" w:date="2014-07-27T00:20:00Z"/>
        </w:rPr>
        <w:pPrChange w:id="16" w:author="Administrator" w:date="2014-07-26T23:48:00Z">
          <w:pPr/>
        </w:pPrChange>
      </w:pPr>
      <w:ins w:id="17" w:author="Administrator" w:date="2014-07-26T23:48:00Z">
        <w:r>
          <w:rPr>
            <w:rFonts w:hint="eastAsia"/>
          </w:rPr>
          <w:t>多对</w:t>
        </w:r>
      </w:ins>
      <w:ins w:id="18" w:author="Administrator" w:date="2014-07-27T00:21:00Z">
        <w:r w:rsidR="00161A67">
          <w:rPr>
            <w:rFonts w:hint="eastAsia"/>
          </w:rPr>
          <w:t>多</w:t>
        </w:r>
      </w:ins>
    </w:p>
    <w:p w14:paraId="40EB7D3B" w14:textId="79B7F3C3" w:rsidR="000508B4" w:rsidRDefault="000508B4">
      <w:pPr>
        <w:rPr>
          <w:ins w:id="19" w:author="Administrator" w:date="2014-07-27T00:21:00Z"/>
        </w:rPr>
        <w:pPrChange w:id="20" w:author="Administrator" w:date="2014-07-27T00:21:00Z">
          <w:pPr>
            <w:pStyle w:val="a7"/>
            <w:numPr>
              <w:numId w:val="3"/>
            </w:numPr>
            <w:ind w:left="360" w:firstLineChars="0" w:hanging="360"/>
          </w:pPr>
        </w:pPrChange>
      </w:pPr>
      <w:ins w:id="21" w:author="Administrator" w:date="2014-07-27T00:21:00Z">
        <w:r>
          <w:t xml:space="preserve">@many to many </w:t>
        </w:r>
        <w:r w:rsidR="00CE5BCF">
          <w:t>（</w:t>
        </w:r>
        <w:r w:rsidR="00CE5BCF" w:rsidRPr="0036360B">
          <w:t>mappedBy</w:t>
        </w:r>
        <w:r w:rsidR="00F1212C">
          <w:t xml:space="preserve"> =“”</w:t>
        </w:r>
        <w:r w:rsidR="00CE5BCF">
          <w:t>）</w:t>
        </w:r>
      </w:ins>
    </w:p>
    <w:p w14:paraId="6AF4A84F" w14:textId="77777777" w:rsidR="00AD5BF7" w:rsidRDefault="00AD5BF7">
      <w:pPr>
        <w:rPr>
          <w:ins w:id="22" w:author="Administrator" w:date="2014-07-27T00:21:00Z"/>
        </w:rPr>
      </w:pPr>
    </w:p>
    <w:p w14:paraId="0E16718F" w14:textId="77777777" w:rsidR="00913AFF" w:rsidRDefault="00913AFF">
      <w:pPr>
        <w:rPr>
          <w:ins w:id="23" w:author="Administrator" w:date="2014-07-27T00:21:00Z"/>
        </w:rPr>
      </w:pPr>
    </w:p>
    <w:p w14:paraId="0E0F44E8" w14:textId="77777777" w:rsidR="00913AFF" w:rsidRDefault="00913AFF">
      <w:pPr>
        <w:rPr>
          <w:ins w:id="24" w:author="Administrator" w:date="2014-07-27T00:20:00Z"/>
        </w:rPr>
      </w:pPr>
    </w:p>
    <w:p w14:paraId="46E9C43A" w14:textId="2475BA0B" w:rsidR="00AD5BF7" w:rsidRDefault="00AD5BF7">
      <w:pPr>
        <w:rPr>
          <w:ins w:id="25" w:author="Administrator" w:date="2014-07-27T00:21:00Z"/>
        </w:rPr>
      </w:pPr>
      <w:ins w:id="26" w:author="Administrator" w:date="2014-07-27T00:20:00Z">
        <w:r>
          <w:t xml:space="preserve">@many to many </w:t>
        </w:r>
      </w:ins>
    </w:p>
    <w:p w14:paraId="3C61F899" w14:textId="158AE006" w:rsidR="005362B0" w:rsidRDefault="005362B0">
      <w:pPr>
        <w:rPr>
          <w:ins w:id="27" w:author="Administrator" w:date="2014-07-28T09:15:00Z"/>
        </w:rPr>
      </w:pPr>
      <w:ins w:id="28" w:author="Administrator" w:date="2014-07-27T00:21:00Z">
        <w:r w:rsidRPr="001F5599">
          <w:rPr>
            <w:rPrChange w:id="29" w:author="Administrator" w:date="2014-07-27T00:21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@JoinTable(name = "role_admin", joinColumns = { @JoinColumn(name = "rid") }, inverseJoinColumns = { @JoinColumn(name = "aid") })</w:t>
        </w:r>
      </w:ins>
    </w:p>
    <w:p w14:paraId="7874E022" w14:textId="72C12278" w:rsidR="00143749" w:rsidRDefault="00CE55C4">
      <w:pPr>
        <w:pStyle w:val="2"/>
        <w:numPr>
          <w:ilvl w:val="0"/>
          <w:numId w:val="1"/>
        </w:numPr>
        <w:rPr>
          <w:ins w:id="30" w:author="Administrator" w:date="2014-07-28T09:16:00Z"/>
        </w:rPr>
        <w:pPrChange w:id="31" w:author="Administrator" w:date="2014-07-28T09:15:00Z">
          <w:pPr/>
        </w:pPrChange>
      </w:pPr>
      <w:ins w:id="32" w:author="Administrator" w:date="2014-07-28T09:16:00Z">
        <w:r>
          <w:t>HQL</w:t>
        </w:r>
        <w:r>
          <w:t>查询</w:t>
        </w:r>
      </w:ins>
    </w:p>
    <w:p w14:paraId="4AFCA5E3" w14:textId="3A591A42" w:rsidR="00252AC0" w:rsidRDefault="00DE2E3C">
      <w:pPr>
        <w:pStyle w:val="3"/>
        <w:numPr>
          <w:ilvl w:val="0"/>
          <w:numId w:val="4"/>
        </w:numPr>
        <w:rPr>
          <w:ins w:id="33" w:author="Administrator" w:date="2014-07-28T09:17:00Z"/>
        </w:rPr>
        <w:pPrChange w:id="34" w:author="Administrator" w:date="2014-07-28T09:17:00Z">
          <w:pPr/>
        </w:pPrChange>
      </w:pPr>
      <w:ins w:id="35" w:author="Administrator" w:date="2014-07-28T09:17:00Z">
        <w:r>
          <w:t>对象</w:t>
        </w:r>
      </w:ins>
      <w:ins w:id="36" w:author="Administrator" w:date="2014-07-28T09:22:00Z">
        <w:r w:rsidR="002C2116">
          <w:rPr>
            <w:rFonts w:hint="eastAsia"/>
          </w:rPr>
          <w:t>(</w:t>
        </w:r>
      </w:ins>
      <w:ins w:id="37" w:author="Administrator" w:date="2014-07-28T09:23:00Z">
        <w:r w:rsidR="002C2116">
          <w:t>条件</w:t>
        </w:r>
      </w:ins>
      <w:ins w:id="38" w:author="Administrator" w:date="2014-07-28T09:22:00Z">
        <w:r w:rsidR="002C2116">
          <w:rPr>
            <w:rFonts w:hint="eastAsia"/>
          </w:rPr>
          <w:t>)</w:t>
        </w:r>
      </w:ins>
      <w:ins w:id="39" w:author="Administrator" w:date="2014-07-28T09:17:00Z">
        <w:r>
          <w:t>查询</w:t>
        </w:r>
      </w:ins>
    </w:p>
    <w:p w14:paraId="0787317A" w14:textId="0D3BC241" w:rsidR="00441908" w:rsidRDefault="002C3DF0">
      <w:pPr>
        <w:rPr>
          <w:ins w:id="40" w:author="Administrator" w:date="2014-07-28T09:22:00Z"/>
        </w:rPr>
      </w:pPr>
      <w:ins w:id="41" w:author="Administrator" w:date="2014-07-28T09:17:00Z">
        <w:r>
          <w:rPr>
            <w:rFonts w:hint="eastAsia"/>
          </w:rPr>
          <w:t>不能查询</w:t>
        </w:r>
        <w:r>
          <w:rPr>
            <w:rFonts w:hint="eastAsia"/>
          </w:rPr>
          <w:t xml:space="preserve">select  *  </w:t>
        </w:r>
        <w:r w:rsidR="0057084B">
          <w:t xml:space="preserve">, </w:t>
        </w:r>
        <w:r w:rsidR="001E694C">
          <w:t xml:space="preserve">  </w:t>
        </w:r>
        <w:r w:rsidR="001E694C">
          <w:t>可以使用</w:t>
        </w:r>
        <w:r w:rsidR="00FD071A">
          <w:rPr>
            <w:rFonts w:hint="eastAsia"/>
          </w:rPr>
          <w:t xml:space="preserve">  select  XX </w:t>
        </w:r>
        <w:r w:rsidR="00FD071A">
          <w:t xml:space="preserve"> </w:t>
        </w:r>
        <w:r w:rsidR="00FD071A">
          <w:rPr>
            <w:rFonts w:hint="eastAsia"/>
          </w:rPr>
          <w:t>from</w:t>
        </w:r>
        <w:r w:rsidR="00FD071A">
          <w:t xml:space="preserve">  TABLE  XX ;</w:t>
        </w:r>
      </w:ins>
    </w:p>
    <w:p w14:paraId="6F1C824B" w14:textId="42095558" w:rsidR="002C2116" w:rsidRDefault="002C2116">
      <w:pPr>
        <w:rPr>
          <w:ins w:id="42" w:author="Administrator" w:date="2014-07-28T09:23:00Z"/>
        </w:rPr>
      </w:pPr>
    </w:p>
    <w:p w14:paraId="50DC8F89" w14:textId="1D05DDF1" w:rsidR="002D1DC5" w:rsidRDefault="002D1DC5">
      <w:pPr>
        <w:rPr>
          <w:ins w:id="43" w:author="Administrator" w:date="2014-07-28T09:23:00Z"/>
        </w:rPr>
      </w:pPr>
      <w:ins w:id="44" w:author="Administrator" w:date="2014-07-28T09:23:00Z">
        <w:r>
          <w:t>条件查询</w:t>
        </w:r>
        <w:r w:rsidR="002A43D7">
          <w:rPr>
            <w:rFonts w:hint="eastAsia"/>
          </w:rPr>
          <w:t xml:space="preserve"> </w:t>
        </w:r>
        <w:r w:rsidR="002A43D7">
          <w:rPr>
            <w:rFonts w:hint="eastAsia"/>
          </w:rPr>
          <w:t>：</w:t>
        </w:r>
        <w:r w:rsidR="009267B1">
          <w:rPr>
            <w:rFonts w:hint="eastAsia"/>
          </w:rPr>
          <w:t xml:space="preserve">where </w:t>
        </w:r>
        <w:r w:rsidR="009F347C">
          <w:t xml:space="preserve"> xx   </w:t>
        </w:r>
        <w:r w:rsidR="00F4246F">
          <w:t>= ?</w:t>
        </w:r>
        <w:r w:rsidR="005548A7">
          <w:t xml:space="preserve"> ,</w:t>
        </w:r>
        <w:r w:rsidR="00BE6F67">
          <w:t xml:space="preserve">  query.setParameter(0, “</w:t>
        </w:r>
      </w:ins>
      <w:ins w:id="45" w:author="Administrator" w:date="2014-07-28T09:24:00Z">
        <w:r w:rsidR="00754E36">
          <w:t>yy</w:t>
        </w:r>
      </w:ins>
      <w:ins w:id="46" w:author="Administrator" w:date="2014-07-28T09:23:00Z">
        <w:r w:rsidR="00BE6F67">
          <w:t>”);</w:t>
        </w:r>
        <w:r w:rsidR="003E74FB">
          <w:t xml:space="preserve">  </w:t>
        </w:r>
      </w:ins>
      <w:ins w:id="47" w:author="Administrator" w:date="2014-07-28T09:34:00Z">
        <w:r w:rsidR="009E0E98">
          <w:t xml:space="preserve"> </w:t>
        </w:r>
        <w:r w:rsidR="009E0E98">
          <w:t>问号下标</w:t>
        </w:r>
        <w:r w:rsidR="009E0E98">
          <w:rPr>
            <w:rFonts w:hint="eastAsia"/>
          </w:rPr>
          <w:t xml:space="preserve"> </w:t>
        </w:r>
        <w:r w:rsidR="009E0E98">
          <w:rPr>
            <w:rFonts w:hint="eastAsia"/>
          </w:rPr>
          <w:t>从</w:t>
        </w:r>
        <w:r w:rsidR="009E0E98">
          <w:rPr>
            <w:rFonts w:hint="eastAsia"/>
          </w:rPr>
          <w:t>0</w:t>
        </w:r>
        <w:r w:rsidR="009E0E98">
          <w:rPr>
            <w:rFonts w:hint="eastAsia"/>
          </w:rPr>
          <w:t>开始</w:t>
        </w:r>
      </w:ins>
    </w:p>
    <w:p w14:paraId="01FAE79E" w14:textId="75854F2C" w:rsidR="003E74FB" w:rsidRDefault="003E74FB">
      <w:pPr>
        <w:rPr>
          <w:ins w:id="48" w:author="Administrator" w:date="2014-07-28T09:42:00Z"/>
        </w:rPr>
      </w:pPr>
      <w:ins w:id="49" w:author="Administrator" w:date="2014-07-28T09:23:00Z">
        <w:r>
          <w:tab/>
        </w:r>
        <w:r>
          <w:tab/>
        </w:r>
      </w:ins>
      <w:ins w:id="50" w:author="Administrator" w:date="2014-07-28T09:24:00Z">
        <w:r>
          <w:t xml:space="preserve">  </w:t>
        </w:r>
        <w:r w:rsidR="00754E36">
          <w:t>Where xx = :name   query.setParameter(“name”, “</w:t>
        </w:r>
        <w:r w:rsidR="00704A5B">
          <w:t>yy</w:t>
        </w:r>
        <w:r w:rsidR="00754E36">
          <w:t xml:space="preserve">”);  </w:t>
        </w:r>
      </w:ins>
      <w:ins w:id="51" w:author="Administrator" w:date="2014-07-28T09:34:00Z">
        <w:r w:rsidR="004B2B10">
          <w:t xml:space="preserve"> </w:t>
        </w:r>
        <w:r w:rsidR="004B2B10">
          <w:t>别名</w:t>
        </w:r>
      </w:ins>
    </w:p>
    <w:p w14:paraId="6FEBD8E8" w14:textId="5B5B98BE" w:rsidR="00F61EB6" w:rsidRDefault="00D30EC1">
      <w:pPr>
        <w:pStyle w:val="3"/>
        <w:numPr>
          <w:ilvl w:val="0"/>
          <w:numId w:val="4"/>
        </w:numPr>
        <w:rPr>
          <w:ins w:id="52" w:author="Administrator" w:date="2014-07-28T09:42:00Z"/>
        </w:rPr>
        <w:pPrChange w:id="53" w:author="Administrator" w:date="2014-07-28T09:42:00Z">
          <w:pPr/>
        </w:pPrChange>
      </w:pPr>
      <w:ins w:id="54" w:author="Administrator" w:date="2014-07-28T09:42:00Z">
        <w:r>
          <w:rPr>
            <w:rFonts w:hint="eastAsia"/>
          </w:rPr>
          <w:t>函数</w:t>
        </w:r>
        <w:r w:rsidR="00E576C0">
          <w:rPr>
            <w:rFonts w:hint="eastAsia"/>
          </w:rPr>
          <w:t>聚合</w:t>
        </w:r>
        <w:r>
          <w:rPr>
            <w:rFonts w:hint="eastAsia"/>
          </w:rPr>
          <w:t>查询</w:t>
        </w:r>
      </w:ins>
    </w:p>
    <w:p w14:paraId="6963EE00" w14:textId="04F5779B" w:rsidR="000C473B" w:rsidRDefault="000C473B">
      <w:pPr>
        <w:rPr>
          <w:ins w:id="55" w:author="Administrator" w:date="2014-07-28T22:22:00Z"/>
          <w:rFonts w:ascii="Consolas" w:hAnsi="Consolas" w:cs="Consolas"/>
          <w:color w:val="000000"/>
          <w:kern w:val="0"/>
          <w:sz w:val="26"/>
          <w:szCs w:val="26"/>
        </w:rPr>
      </w:pPr>
      <w:ins w:id="56" w:author="Administrator" w:date="2014-07-28T09:42:00Z">
        <w:r>
          <w:rPr>
            <w:rFonts w:hint="eastAsia"/>
          </w:rPr>
          <w:t>支持</w:t>
        </w:r>
        <w:r>
          <w:rPr>
            <w:rFonts w:hint="eastAsia"/>
          </w:rPr>
          <w:t xml:space="preserve">  select  count(</w:t>
        </w:r>
      </w:ins>
      <w:ins w:id="57" w:author="Administrator" w:date="2014-07-28T09:43:00Z">
        <w:r>
          <w:t xml:space="preserve"> *</w:t>
        </w:r>
      </w:ins>
      <w:ins w:id="58" w:author="Administrator" w:date="2014-07-28T09:42:00Z">
        <w:r>
          <w:rPr>
            <w:rFonts w:hint="eastAsia"/>
          </w:rPr>
          <w:t>)</w:t>
        </w:r>
      </w:ins>
      <w:ins w:id="59" w:author="Administrator" w:date="2014-07-28T09:43:00Z">
        <w:r>
          <w:t xml:space="preserve">  </w:t>
        </w:r>
        <w:r w:rsidR="00974CEB">
          <w:t xml:space="preserve"> </w:t>
        </w:r>
      </w:ins>
      <w:ins w:id="60" w:author="Administrator" w:date="2014-07-28T09:45:00Z">
        <w:r w:rsidR="00D763C6">
          <w:t>,</w:t>
        </w:r>
      </w:ins>
      <w:ins w:id="61" w:author="Administrator" w:date="2014-07-28T09:43:00Z">
        <w:r w:rsidR="00974CEB">
          <w:t xml:space="preserve">   </w:t>
        </w:r>
      </w:ins>
      <w:ins w:id="62" w:author="Administrator" w:date="2014-07-28T09:44:00Z">
        <w:r w:rsidR="00974CEB">
          <w:t xml:space="preserve"> </w:t>
        </w:r>
        <w:r w:rsidR="00974CEB">
          <w:t>唯一结果</w:t>
        </w:r>
        <w:r w:rsidR="00974CEB">
          <w:rPr>
            <w:rFonts w:hint="eastAsia"/>
          </w:rPr>
          <w:t xml:space="preserve"> </w:t>
        </w:r>
        <w:r w:rsidR="00974CEB" w:rsidRPr="00A6079E">
          <w:rPr>
            <w:rFonts w:ascii="Consolas" w:hAnsi="Consolas" w:cs="Consolas"/>
            <w:color w:val="000000"/>
            <w:kern w:val="0"/>
            <w:sz w:val="26"/>
            <w:szCs w:val="26"/>
            <w:rPrChange w:id="63" w:author="Administrator" w:date="2014-07-28T09:45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uniqueResult();</w:t>
        </w:r>
      </w:ins>
    </w:p>
    <w:p w14:paraId="77AA569E" w14:textId="4EFE2320" w:rsidR="001B1B0D" w:rsidRDefault="001B1B0D">
      <w:pPr>
        <w:pStyle w:val="3"/>
        <w:numPr>
          <w:ilvl w:val="0"/>
          <w:numId w:val="4"/>
        </w:numPr>
        <w:rPr>
          <w:ins w:id="64" w:author="Administrator" w:date="2014-07-28T22:23:00Z"/>
        </w:rPr>
        <w:pPrChange w:id="65" w:author="Administrator" w:date="2014-07-28T22:22:00Z">
          <w:pPr/>
        </w:pPrChange>
      </w:pPr>
      <w:ins w:id="66" w:author="Administrator" w:date="2014-07-28T22:22:00Z">
        <w:r>
          <w:tab/>
        </w:r>
      </w:ins>
      <w:ins w:id="67" w:author="Administrator" w:date="2014-07-28T22:23:00Z">
        <w:r w:rsidR="00AD6D0B">
          <w:t>连接</w:t>
        </w:r>
        <w:r>
          <w:t>查询</w:t>
        </w:r>
        <w:r w:rsidR="0056385F">
          <w:rPr>
            <w:rFonts w:hint="eastAsia"/>
          </w:rPr>
          <w:t xml:space="preserve">  </w:t>
        </w:r>
      </w:ins>
      <w:ins w:id="68" w:author="Administrator" w:date="2014-07-28T22:48:00Z">
        <w:r w:rsidR="00B87D09">
          <w:t xml:space="preserve"> having  </w:t>
        </w:r>
        <w:r w:rsidR="00B87D09">
          <w:t>取</w:t>
        </w:r>
      </w:ins>
      <w:ins w:id="69" w:author="Administrator" w:date="2014-07-28T22:49:00Z">
        <w:r w:rsidR="00A902BD">
          <w:t>group</w:t>
        </w:r>
      </w:ins>
      <w:ins w:id="70" w:author="Administrator" w:date="2014-07-28T22:48:00Z">
        <w:r w:rsidR="00B87D09">
          <w:t>函数</w:t>
        </w:r>
        <w:r w:rsidR="00884BE3">
          <w:t>条件</w:t>
        </w:r>
      </w:ins>
    </w:p>
    <w:p w14:paraId="5C6BE1FA" w14:textId="271FE540" w:rsidR="0056385F" w:rsidRDefault="007A29E7">
      <w:pPr>
        <w:ind w:left="360"/>
        <w:rPr>
          <w:ins w:id="71" w:author="Administrator" w:date="2014-07-28T22:24:00Z"/>
        </w:rPr>
        <w:pPrChange w:id="72" w:author="Administrator" w:date="2014-07-28T22:23:00Z">
          <w:pPr/>
        </w:pPrChange>
      </w:pPr>
      <w:ins w:id="73" w:author="Administrator" w:date="2014-07-28T22:23:00Z">
        <w:r>
          <w:rPr>
            <w:rFonts w:hint="eastAsia"/>
          </w:rPr>
          <w:t>对象导航查询</w:t>
        </w:r>
        <w:r w:rsidR="00941041">
          <w:rPr>
            <w:rFonts w:hint="eastAsia"/>
          </w:rPr>
          <w:t xml:space="preserve">   </w:t>
        </w:r>
        <w:r w:rsidR="00E82039">
          <w:rPr>
            <w:rFonts w:hint="eastAsia"/>
          </w:rPr>
          <w:t>使用对象的属性</w:t>
        </w:r>
        <w:r w:rsidR="00BC6373">
          <w:rPr>
            <w:rFonts w:hint="eastAsia"/>
          </w:rPr>
          <w:t xml:space="preserve">   / </w:t>
        </w:r>
        <w:r w:rsidR="00BC6373">
          <w:rPr>
            <w:rFonts w:hint="eastAsia"/>
          </w:rPr>
          <w:t>不推荐使用</w:t>
        </w:r>
        <w:r w:rsidR="00BC6373">
          <w:rPr>
            <w:rFonts w:hint="eastAsia"/>
          </w:rPr>
          <w:t xml:space="preserve"> join</w:t>
        </w:r>
      </w:ins>
    </w:p>
    <w:p w14:paraId="27C9DDAE" w14:textId="7213D982" w:rsidR="00F82E8E" w:rsidRDefault="00E16321">
      <w:pPr>
        <w:ind w:firstLine="360"/>
        <w:rPr>
          <w:ins w:id="74" w:author="Administrator" w:date="2014-07-28T22:28:00Z"/>
        </w:rPr>
        <w:pPrChange w:id="75" w:author="Administrator" w:date="2014-07-28T22:24:00Z">
          <w:pPr/>
        </w:pPrChange>
      </w:pPr>
      <w:ins w:id="76" w:author="Administrator" w:date="2014-07-28T22:24:00Z">
        <w:r>
          <w:t>连接对象查询</w:t>
        </w:r>
        <w:r>
          <w:rPr>
            <w:rFonts w:hint="eastAsia"/>
          </w:rPr>
          <w:t xml:space="preserve">   </w:t>
        </w:r>
      </w:ins>
      <w:ins w:id="77" w:author="Administrator" w:date="2014-07-28T22:28:00Z">
        <w:r w:rsidR="003439A7">
          <w:rPr>
            <w:rFonts w:hint="eastAsia"/>
          </w:rPr>
          <w:t>直接使用</w:t>
        </w:r>
        <w:r w:rsidR="003439A7">
          <w:t>left join /</w:t>
        </w:r>
        <w:r w:rsidR="00C722BA">
          <w:t xml:space="preserve"> </w:t>
        </w:r>
        <w:r w:rsidR="003439A7">
          <w:t xml:space="preserve"> right join</w:t>
        </w:r>
      </w:ins>
      <w:ins w:id="78" w:author="Administrator" w:date="2014-07-28T22:31:00Z">
        <w:r w:rsidR="00DD70BF">
          <w:t xml:space="preserve">  </w:t>
        </w:r>
        <w:r w:rsidR="00DD70BF">
          <w:t>不跟</w:t>
        </w:r>
      </w:ins>
      <w:ins w:id="79" w:author="Administrator" w:date="2014-07-28T22:32:00Z">
        <w:r w:rsidR="00DD70BF">
          <w:rPr>
            <w:rFonts w:hint="eastAsia"/>
          </w:rPr>
          <w:t>on</w:t>
        </w:r>
      </w:ins>
    </w:p>
    <w:p w14:paraId="32F9121B" w14:textId="6F99405F" w:rsidR="00121506" w:rsidRDefault="00192CF7">
      <w:pPr>
        <w:pStyle w:val="3"/>
        <w:numPr>
          <w:ilvl w:val="0"/>
          <w:numId w:val="4"/>
        </w:numPr>
        <w:rPr>
          <w:ins w:id="80" w:author="Administrator" w:date="2014-07-28T22:32:00Z"/>
        </w:rPr>
        <w:pPrChange w:id="81" w:author="Administrator" w:date="2014-07-28T22:28:00Z">
          <w:pPr/>
        </w:pPrChange>
      </w:pPr>
      <w:ins w:id="82" w:author="Administrator" w:date="2014-07-28T22:32:00Z">
        <w:r>
          <w:rPr>
            <w:rFonts w:hint="eastAsia"/>
          </w:rPr>
          <w:t>DTO</w:t>
        </w:r>
        <w:r>
          <w:rPr>
            <w:rFonts w:hint="eastAsia"/>
          </w:rPr>
          <w:t>对象</w:t>
        </w:r>
      </w:ins>
    </w:p>
    <w:p w14:paraId="31DD0343" w14:textId="77BE8277" w:rsidR="00323CDA" w:rsidRDefault="005E5DAD">
      <w:pPr>
        <w:rPr>
          <w:ins w:id="83" w:author="Administrator" w:date="2014-07-28T22:33:00Z"/>
        </w:rPr>
      </w:pPr>
      <w:ins w:id="84" w:author="Administrator" w:date="2014-07-28T22:32:00Z">
        <w:r>
          <w:t>Select  new  com.XX.entity.YY</w:t>
        </w:r>
      </w:ins>
      <w:ins w:id="85" w:author="Administrator" w:date="2014-07-28T22:33:00Z">
        <w:r>
          <w:t xml:space="preserve"> (stu.id  as   sid , stu.name  as name )  </w:t>
        </w:r>
      </w:ins>
    </w:p>
    <w:p w14:paraId="31146DA1" w14:textId="7AA4C525" w:rsidR="005E5DAD" w:rsidRDefault="005E5DAD">
      <w:pPr>
        <w:rPr>
          <w:ins w:id="86" w:author="Administrator" w:date="2014-07-28T22:51:00Z"/>
        </w:rPr>
      </w:pPr>
      <w:ins w:id="87" w:author="Administrator" w:date="2014-07-28T22:33:00Z">
        <w:r>
          <w:t>使用完整类名</w:t>
        </w:r>
        <w:r>
          <w:rPr>
            <w:rFonts w:hint="eastAsia"/>
          </w:rPr>
          <w:t xml:space="preserve">  </w:t>
        </w:r>
      </w:ins>
      <w:ins w:id="88" w:author="Administrator" w:date="2014-07-28T22:34:00Z">
        <w:r>
          <w:rPr>
            <w:rFonts w:hint="eastAsia"/>
          </w:rPr>
          <w:t>，且必须有相应的构造函数</w:t>
        </w:r>
      </w:ins>
    </w:p>
    <w:p w14:paraId="52640AA8" w14:textId="583A89C8" w:rsidR="00956065" w:rsidRDefault="00357872">
      <w:pPr>
        <w:pStyle w:val="2"/>
        <w:numPr>
          <w:ilvl w:val="0"/>
          <w:numId w:val="1"/>
        </w:numPr>
        <w:rPr>
          <w:ins w:id="89" w:author="Administrator" w:date="2014-07-28T23:56:00Z"/>
        </w:rPr>
        <w:pPrChange w:id="90" w:author="Administrator" w:date="2014-07-28T22:52:00Z">
          <w:pPr/>
        </w:pPrChange>
      </w:pPr>
      <w:ins w:id="91" w:author="Administrator" w:date="2014-07-28T22:52:00Z">
        <w:r>
          <w:rPr>
            <w:rFonts w:hint="eastAsia"/>
          </w:rPr>
          <w:lastRenderedPageBreak/>
          <w:t>抓取策略</w:t>
        </w:r>
        <w:r w:rsidR="00B23C55">
          <w:rPr>
            <w:rFonts w:hint="eastAsia"/>
          </w:rPr>
          <w:t xml:space="preserve">  Fetch</w:t>
        </w:r>
      </w:ins>
    </w:p>
    <w:p w14:paraId="29F55C71" w14:textId="000547BF" w:rsidR="00062511" w:rsidRPr="00311E8E" w:rsidRDefault="00062511">
      <w:pPr>
        <w:pStyle w:val="3"/>
        <w:numPr>
          <w:ilvl w:val="0"/>
          <w:numId w:val="7"/>
        </w:numPr>
        <w:rPr>
          <w:ins w:id="92" w:author="Administrator" w:date="2014-07-28T22:56:00Z"/>
          <w:rPrChange w:id="93" w:author="Administrator" w:date="2014-07-28T23:56:00Z">
            <w:rPr>
              <w:ins w:id="94" w:author="Administrator" w:date="2014-07-28T22:56:00Z"/>
            </w:rPr>
          </w:rPrChange>
        </w:rPr>
        <w:pPrChange w:id="95" w:author="Administrator" w:date="2014-07-29T09:41:00Z">
          <w:pPr/>
        </w:pPrChange>
      </w:pPr>
      <w:ins w:id="96" w:author="Administrator" w:date="2014-07-28T23:56:00Z">
        <w:r w:rsidRPr="00311E8E">
          <w:rPr>
            <w:rFonts w:hint="eastAsia"/>
            <w:rPrChange w:id="97" w:author="Administrator" w:date="2014-07-28T23:56:00Z">
              <w:rPr>
                <w:rFonts w:hint="eastAsia"/>
                <w:b/>
                <w:bCs/>
              </w:rPr>
            </w:rPrChange>
          </w:rPr>
          <w:t>多对一</w:t>
        </w:r>
      </w:ins>
    </w:p>
    <w:p w14:paraId="771E197D" w14:textId="79E99340" w:rsidR="00E123E3" w:rsidRDefault="006F2BF6">
      <w:pPr>
        <w:ind w:firstLineChars="200" w:firstLine="420"/>
        <w:rPr>
          <w:ins w:id="98" w:author="Administrator" w:date="2014-07-28T23:18:00Z"/>
        </w:rPr>
        <w:pPrChange w:id="99" w:author="Administrator" w:date="2014-07-28T22:58:00Z">
          <w:pPr/>
        </w:pPrChange>
      </w:pPr>
      <w:ins w:id="100" w:author="Administrator" w:date="2014-07-28T22:58:00Z">
        <w:r>
          <w:t xml:space="preserve">XML    </w:t>
        </w:r>
        <w:r>
          <w:t>默认为</w:t>
        </w:r>
        <w:r>
          <w:t xml:space="preserve">lazy </w:t>
        </w:r>
        <w:r w:rsidR="00FA458E">
          <w:t xml:space="preserve">  </w:t>
        </w:r>
        <w:r w:rsidR="00FA458E">
          <w:t>添加</w:t>
        </w:r>
        <w:r>
          <w:t xml:space="preserve"> </w:t>
        </w:r>
      </w:ins>
      <w:ins w:id="101" w:author="Administrator" w:date="2014-07-28T22:56:00Z">
        <w:r w:rsidR="00A631B1">
          <w:t xml:space="preserve">&lt;many to one </w:t>
        </w:r>
        <w:r w:rsidR="00491F2C">
          <w:t xml:space="preserve"> fetch =”join ”</w:t>
        </w:r>
        <w:r w:rsidR="00A631B1">
          <w:t>&gt;</w:t>
        </w:r>
        <w:r>
          <w:t xml:space="preserve">  </w:t>
        </w:r>
      </w:ins>
      <w:ins w:id="102" w:author="Administrator" w:date="2014-07-28T22:58:00Z">
        <w:r w:rsidR="00B95EEE">
          <w:t xml:space="preserve"> join</w:t>
        </w:r>
        <w:r w:rsidR="00646777">
          <w:t>一条</w:t>
        </w:r>
        <w:r w:rsidR="00B95EEE">
          <w:t>查询</w:t>
        </w:r>
      </w:ins>
    </w:p>
    <w:p w14:paraId="44B663CB" w14:textId="629314E4" w:rsidR="005F39BD" w:rsidRDefault="005F39BD">
      <w:pPr>
        <w:ind w:firstLineChars="200" w:firstLine="420"/>
        <w:rPr>
          <w:ins w:id="103" w:author="Administrator" w:date="2014-07-28T23:20:00Z"/>
        </w:rPr>
        <w:pPrChange w:id="104" w:author="Administrator" w:date="2014-07-28T22:58:00Z">
          <w:pPr/>
        </w:pPrChange>
      </w:pPr>
      <w:ins w:id="105" w:author="Administrator" w:date="2014-07-28T23:18:00Z">
        <w:r>
          <w:tab/>
        </w:r>
        <w:r w:rsidR="00F65C9C">
          <w:t xml:space="preserve"> </w:t>
        </w:r>
        <w:r w:rsidR="00AE3640">
          <w:t xml:space="preserve"> </w:t>
        </w:r>
        <w:r w:rsidR="00AE3640">
          <w:tab/>
        </w:r>
        <w:r w:rsidR="003714FA">
          <w:t>此</w:t>
        </w:r>
        <w:r w:rsidR="0045410B">
          <w:t>配置仅针对</w:t>
        </w:r>
        <w:r w:rsidR="0045410B">
          <w:rPr>
            <w:rFonts w:hint="eastAsia"/>
          </w:rPr>
          <w:t xml:space="preserve"> LOAD</w:t>
        </w:r>
      </w:ins>
      <w:ins w:id="106" w:author="Administrator" w:date="2014-07-28T23:19:00Z">
        <w:r w:rsidR="0045410B">
          <w:rPr>
            <w:rFonts w:hint="eastAsia"/>
          </w:rPr>
          <w:t>方法</w:t>
        </w:r>
        <w:r w:rsidR="00B01850">
          <w:rPr>
            <w:rFonts w:hint="eastAsia"/>
          </w:rPr>
          <w:t xml:space="preserve">  </w:t>
        </w:r>
        <w:r w:rsidR="0059561D">
          <w:t>对</w:t>
        </w:r>
        <w:r w:rsidR="0059561D">
          <w:rPr>
            <w:rFonts w:hint="eastAsia"/>
          </w:rPr>
          <w:t>HQL</w:t>
        </w:r>
        <w:r w:rsidR="0059561D">
          <w:rPr>
            <w:rFonts w:hint="eastAsia"/>
          </w:rPr>
          <w:t>查询无用</w:t>
        </w:r>
      </w:ins>
    </w:p>
    <w:p w14:paraId="3A791A61" w14:textId="77777777" w:rsidR="00B624EC" w:rsidRDefault="00512DAD">
      <w:pPr>
        <w:ind w:firstLineChars="200" w:firstLine="420"/>
        <w:rPr>
          <w:ins w:id="107" w:author="Administrator" w:date="2014-07-28T23:23:00Z"/>
        </w:rPr>
        <w:pPrChange w:id="108" w:author="Administrator" w:date="2014-07-28T22:58:00Z">
          <w:pPr/>
        </w:pPrChange>
      </w:pPr>
      <w:ins w:id="109" w:author="Administrator" w:date="2014-07-28T23:20:00Z">
        <w:r>
          <w:tab/>
        </w:r>
        <w:r>
          <w:tab/>
        </w:r>
      </w:ins>
      <w:ins w:id="110" w:author="Administrator" w:date="2014-07-28T23:21:00Z">
        <w:r w:rsidR="00AE3640">
          <w:t>解决方法</w:t>
        </w:r>
        <w:r w:rsidR="006F22D8">
          <w:rPr>
            <w:rFonts w:hint="eastAsia"/>
          </w:rPr>
          <w:t xml:space="preserve">  </w:t>
        </w:r>
      </w:ins>
    </w:p>
    <w:p w14:paraId="07E155A3" w14:textId="21538155" w:rsidR="00512DAD" w:rsidRPr="00182AEF" w:rsidRDefault="0021350D">
      <w:pPr>
        <w:pStyle w:val="a7"/>
        <w:numPr>
          <w:ilvl w:val="0"/>
          <w:numId w:val="5"/>
        </w:numPr>
        <w:ind w:firstLineChars="0"/>
        <w:rPr>
          <w:ins w:id="111" w:author="Administrator" w:date="2014-07-28T23:23:00Z"/>
          <w:rFonts w:ascii="Consolas" w:hAnsi="Consolas" w:cs="Consolas"/>
          <w:color w:val="000000"/>
          <w:kern w:val="0"/>
          <w:sz w:val="26"/>
          <w:szCs w:val="26"/>
          <w:rPrChange w:id="112" w:author="Administrator" w:date="2014-07-28T23:23:00Z">
            <w:rPr>
              <w:ins w:id="113" w:author="Administrator" w:date="2014-07-28T23:23:00Z"/>
              <w:color w:val="000000"/>
            </w:rPr>
          </w:rPrChange>
        </w:rPr>
        <w:pPrChange w:id="114" w:author="Administrator" w:date="2014-07-28T23:23:00Z">
          <w:pPr/>
        </w:pPrChange>
      </w:pPr>
      <w:ins w:id="115" w:author="Administrator" w:date="2014-07-28T23:21:00Z">
        <w:r>
          <w:t>hbm.</w:t>
        </w:r>
        <w:r w:rsidR="00CD270F">
          <w:t>xml</w:t>
        </w:r>
      </w:ins>
      <w:ins w:id="116" w:author="Administrator" w:date="2014-07-28T23:22:00Z">
        <w:r w:rsidR="0071662E">
          <w:t>文件</w:t>
        </w:r>
        <w:r w:rsidR="0071662E">
          <w:rPr>
            <w:rFonts w:hint="eastAsia"/>
          </w:rPr>
          <w:t>设置</w:t>
        </w:r>
      </w:ins>
      <w:ins w:id="117" w:author="Administrator" w:date="2014-07-29T09:24:00Z">
        <w:r w:rsidR="00420B8A">
          <w:rPr>
            <w:rFonts w:hint="eastAsia"/>
          </w:rPr>
          <w:t>被抓取</w:t>
        </w:r>
      </w:ins>
      <w:ins w:id="118" w:author="Administrator" w:date="2014-07-28T23:22:00Z">
        <w:r w:rsidR="0071662E">
          <w:rPr>
            <w:rFonts w:hint="eastAsia"/>
          </w:rPr>
          <w:t>对象的</w:t>
        </w:r>
        <w:r w:rsidR="00D4627E">
          <w:rPr>
            <w:rFonts w:hint="eastAsia"/>
          </w:rPr>
          <w:t xml:space="preserve">  </w:t>
        </w:r>
        <w:r w:rsidR="00D4627E" w:rsidRPr="00182AEF">
          <w:rPr>
            <w:rFonts w:ascii="Consolas" w:hAnsi="Consolas" w:cs="Consolas"/>
            <w:color w:val="7F007F"/>
            <w:kern w:val="0"/>
            <w:sz w:val="26"/>
            <w:szCs w:val="26"/>
            <w:rPrChange w:id="119" w:author="Administrator" w:date="2014-07-28T23:23:00Z">
              <w:rPr>
                <w:rFonts w:ascii="Consolas" w:hAnsi="Consolas" w:cs="Consolas"/>
                <w:color w:val="7F007F"/>
                <w:kern w:val="0"/>
                <w:sz w:val="26"/>
                <w:szCs w:val="26"/>
                <w:highlight w:val="blue"/>
              </w:rPr>
            </w:rPrChange>
          </w:rPr>
          <w:t>batch-size</w:t>
        </w:r>
        <w:r w:rsidR="00D15A8F" w:rsidRPr="00182AEF">
          <w:rPr>
            <w:rFonts w:ascii="Consolas" w:hAnsi="Consolas" w:cs="Consolas"/>
            <w:color w:val="000000"/>
            <w:kern w:val="0"/>
            <w:sz w:val="26"/>
            <w:szCs w:val="26"/>
            <w:rPrChange w:id="120" w:author="Administrator" w:date="2014-07-28T23:23:00Z">
              <w:rPr>
                <w:color w:val="000000"/>
              </w:rPr>
            </w:rPrChange>
          </w:rPr>
          <w:t>,</w:t>
        </w:r>
        <w:r w:rsidR="00293F00" w:rsidRPr="00182AEF">
          <w:rPr>
            <w:rFonts w:ascii="Consolas" w:hAnsi="Consolas" w:cs="Consolas" w:hint="eastAsia"/>
            <w:color w:val="000000"/>
            <w:kern w:val="0"/>
            <w:sz w:val="26"/>
            <w:szCs w:val="26"/>
            <w:rPrChange w:id="121" w:author="Administrator" w:date="2014-07-28T23:23:00Z">
              <w:rPr>
                <w:rFonts w:hint="eastAsia"/>
                <w:color w:val="000000"/>
              </w:rPr>
            </w:rPrChange>
          </w:rPr>
          <w:t>每次抓取</w:t>
        </w:r>
      </w:ins>
      <w:ins w:id="122" w:author="Administrator" w:date="2014-07-29T09:05:00Z">
        <w:r w:rsidR="00B62AE9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单个对象的</w:t>
        </w:r>
      </w:ins>
      <w:ins w:id="123" w:author="Administrator" w:date="2014-07-28T23:22:00Z">
        <w:r w:rsidR="0042218E" w:rsidRPr="00182AEF">
          <w:rPr>
            <w:rFonts w:ascii="Consolas" w:hAnsi="Consolas" w:cs="Consolas"/>
            <w:color w:val="000000"/>
            <w:kern w:val="0"/>
            <w:sz w:val="26"/>
            <w:szCs w:val="26"/>
            <w:rPrChange w:id="124" w:author="Administrator" w:date="2014-07-28T23:23:00Z">
              <w:rPr>
                <w:color w:val="000000"/>
              </w:rPr>
            </w:rPrChange>
          </w:rPr>
          <w:t>X</w:t>
        </w:r>
        <w:r w:rsidR="00293F00" w:rsidRPr="00182AEF">
          <w:rPr>
            <w:rFonts w:ascii="Consolas" w:hAnsi="Consolas" w:cs="Consolas" w:hint="eastAsia"/>
            <w:color w:val="000000"/>
            <w:kern w:val="0"/>
            <w:sz w:val="26"/>
            <w:szCs w:val="26"/>
            <w:rPrChange w:id="125" w:author="Administrator" w:date="2014-07-28T23:23:00Z">
              <w:rPr>
                <w:rFonts w:hint="eastAsia"/>
                <w:color w:val="000000"/>
              </w:rPr>
            </w:rPrChange>
          </w:rPr>
          <w:t>条</w:t>
        </w:r>
        <w:r w:rsidR="00014E48" w:rsidRPr="00182AEF">
          <w:rPr>
            <w:rFonts w:ascii="Consolas" w:hAnsi="Consolas" w:cs="Consolas" w:hint="eastAsia"/>
            <w:color w:val="000000"/>
            <w:kern w:val="0"/>
            <w:sz w:val="26"/>
            <w:szCs w:val="26"/>
            <w:rPrChange w:id="126" w:author="Administrator" w:date="2014-07-28T23:23:00Z">
              <w:rPr>
                <w:rFonts w:hint="eastAsia"/>
                <w:color w:val="000000"/>
              </w:rPr>
            </w:rPrChange>
          </w:rPr>
          <w:t>关联</w:t>
        </w:r>
      </w:ins>
      <w:ins w:id="127" w:author="Administrator" w:date="2014-07-28T23:23:00Z">
        <w:r w:rsidR="00014E48" w:rsidRPr="00182AEF">
          <w:rPr>
            <w:rFonts w:ascii="Consolas" w:hAnsi="Consolas" w:cs="Consolas" w:hint="eastAsia"/>
            <w:color w:val="000000"/>
            <w:kern w:val="0"/>
            <w:sz w:val="26"/>
            <w:szCs w:val="26"/>
            <w:rPrChange w:id="128" w:author="Administrator" w:date="2014-07-28T23:23:00Z">
              <w:rPr>
                <w:rFonts w:hint="eastAsia"/>
                <w:color w:val="000000"/>
              </w:rPr>
            </w:rPrChange>
          </w:rPr>
          <w:t>对象</w:t>
        </w:r>
      </w:ins>
    </w:p>
    <w:p w14:paraId="5A619BC5" w14:textId="32E339AA" w:rsidR="00182AEF" w:rsidRDefault="0098382C">
      <w:pPr>
        <w:pStyle w:val="a7"/>
        <w:numPr>
          <w:ilvl w:val="0"/>
          <w:numId w:val="5"/>
        </w:numPr>
        <w:ind w:firstLineChars="0"/>
        <w:rPr>
          <w:ins w:id="129" w:author="Administrator" w:date="2014-07-28T22:58:00Z"/>
        </w:rPr>
        <w:pPrChange w:id="130" w:author="Administrator" w:date="2014-07-28T23:23:00Z">
          <w:pPr/>
        </w:pPrChange>
      </w:pPr>
      <w:ins w:id="131" w:author="Administrator" w:date="2014-07-28T23:23:00Z">
        <w:r>
          <w:t>在</w:t>
        </w:r>
        <w:r>
          <w:rPr>
            <w:rFonts w:hint="eastAsia"/>
          </w:rPr>
          <w:t>HQL</w:t>
        </w:r>
      </w:ins>
      <w:ins w:id="132" w:author="Administrator" w:date="2014-07-29T00:01:00Z">
        <w:r w:rsidR="00773963">
          <w:t>语句</w:t>
        </w:r>
      </w:ins>
      <w:ins w:id="133" w:author="Administrator" w:date="2014-07-28T23:23:00Z">
        <w:r>
          <w:rPr>
            <w:rFonts w:hint="eastAsia"/>
          </w:rPr>
          <w:t>中</w:t>
        </w:r>
      </w:ins>
      <w:ins w:id="134" w:author="Administrator" w:date="2014-07-28T23:25:00Z">
        <w:r w:rsidR="00FF03F5">
          <w:rPr>
            <w:rFonts w:hint="eastAsia"/>
          </w:rPr>
          <w:t>指定</w:t>
        </w:r>
        <w:r w:rsidR="003A106A">
          <w:rPr>
            <w:rFonts w:hint="eastAsia"/>
          </w:rPr>
          <w:t xml:space="preserve"> </w:t>
        </w:r>
      </w:ins>
      <w:ins w:id="135" w:author="Administrator" w:date="2014-07-28T23:23:00Z">
        <w:r>
          <w:rPr>
            <w:rFonts w:hint="eastAsia"/>
          </w:rPr>
          <w:t>使用</w:t>
        </w:r>
      </w:ins>
      <w:ins w:id="136" w:author="Administrator" w:date="2014-07-28T23:24:00Z">
        <w:r>
          <w:rPr>
            <w:rFonts w:hint="eastAsia"/>
          </w:rPr>
          <w:t xml:space="preserve">fetch </w:t>
        </w:r>
        <w:r>
          <w:rPr>
            <w:rFonts w:hint="eastAsia"/>
          </w:rPr>
          <w:t>指定抓取</w:t>
        </w:r>
      </w:ins>
      <w:ins w:id="137" w:author="Administrator" w:date="2014-07-28T23:25:00Z">
        <w:r w:rsidR="00303357">
          <w:rPr>
            <w:rFonts w:hint="eastAsia"/>
          </w:rPr>
          <w:t xml:space="preserve"> from X </w:t>
        </w:r>
        <w:r w:rsidR="00D427B2">
          <w:t>join fetch</w:t>
        </w:r>
      </w:ins>
      <w:ins w:id="138" w:author="Administrator" w:date="2014-07-28T23:26:00Z">
        <w:r w:rsidR="00C87D62">
          <w:t xml:space="preserve"> </w:t>
        </w:r>
        <w:r w:rsidR="00520B6F">
          <w:t xml:space="preserve">, </w:t>
        </w:r>
        <w:r w:rsidR="005A3331">
          <w:t>如果使用</w:t>
        </w:r>
        <w:r w:rsidR="005A3331">
          <w:t xml:space="preserve">join fetch </w:t>
        </w:r>
        <w:r w:rsidR="009E3EA7">
          <w:t>就无法使用</w:t>
        </w:r>
        <w:r w:rsidR="00F274B4">
          <w:t>count(* )</w:t>
        </w:r>
      </w:ins>
      <w:ins w:id="139" w:author="Administrator" w:date="2014-07-29T14:42:00Z">
        <w:r w:rsidR="00A82FF4">
          <w:t xml:space="preserve">  JOIN  FETCH  </w:t>
        </w:r>
        <w:r w:rsidR="00A82FF4">
          <w:t>变为</w:t>
        </w:r>
        <w:r w:rsidR="00A82FF4">
          <w:rPr>
            <w:rFonts w:hint="eastAsia"/>
          </w:rPr>
          <w:t xml:space="preserve">  JOIN</w:t>
        </w:r>
        <w:r w:rsidR="002E4356">
          <w:t xml:space="preserve"> </w:t>
        </w:r>
        <w:r w:rsidR="002E4356">
          <w:t>即可删除</w:t>
        </w:r>
      </w:ins>
    </w:p>
    <w:p w14:paraId="5F0303F2" w14:textId="77777777" w:rsidR="000D579D" w:rsidRDefault="004E3DD1">
      <w:pPr>
        <w:ind w:firstLineChars="200" w:firstLine="420"/>
        <w:rPr>
          <w:ins w:id="140" w:author="Administrator" w:date="2014-07-28T23:39:00Z"/>
        </w:rPr>
        <w:pPrChange w:id="141" w:author="Administrator" w:date="2014-07-28T22:58:00Z">
          <w:pPr/>
        </w:pPrChange>
      </w:pPr>
      <w:ins w:id="142" w:author="Administrator" w:date="2014-07-28T22:59:00Z">
        <w:r>
          <w:t>Annotation</w:t>
        </w:r>
        <w:r w:rsidR="00030769">
          <w:t xml:space="preserve">   </w:t>
        </w:r>
        <w:r w:rsidR="00030769">
          <w:t>默认为</w:t>
        </w:r>
        <w:r w:rsidR="00030769">
          <w:rPr>
            <w:rFonts w:hint="eastAsia"/>
          </w:rPr>
          <w:t>JOIN</w:t>
        </w:r>
        <w:r w:rsidR="00030769">
          <w:rPr>
            <w:rFonts w:hint="eastAsia"/>
          </w:rPr>
          <w:t>查询</w:t>
        </w:r>
      </w:ins>
      <w:ins w:id="143" w:author="Administrator" w:date="2014-07-28T23:09:00Z">
        <w:r w:rsidR="005F39BD">
          <w:rPr>
            <w:rFonts w:hint="eastAsia"/>
          </w:rPr>
          <w:t xml:space="preserve">  </w:t>
        </w:r>
      </w:ins>
    </w:p>
    <w:p w14:paraId="61991EB4" w14:textId="0EF54C93" w:rsidR="00B41D15" w:rsidRDefault="000D579D">
      <w:pPr>
        <w:ind w:firstLineChars="200" w:firstLine="420"/>
        <w:rPr>
          <w:ins w:id="144" w:author="Administrator" w:date="2014-07-28T23:41:00Z"/>
        </w:rPr>
        <w:pPrChange w:id="145" w:author="Administrator" w:date="2014-07-28T23:41:00Z">
          <w:pPr/>
        </w:pPrChange>
      </w:pPr>
      <w:ins w:id="146" w:author="Administrator" w:date="2014-07-28T23:40:00Z">
        <w:r>
          <w:tab/>
        </w:r>
        <w:r>
          <w:tab/>
        </w:r>
      </w:ins>
      <w:ins w:id="147" w:author="Administrator" w:date="2014-07-28T23:51:00Z">
        <w:r w:rsidR="00CE25E1">
          <w:t>1.</w:t>
        </w:r>
      </w:ins>
      <w:ins w:id="148" w:author="Administrator" w:date="2014-07-28T23:40:00Z">
        <w:r w:rsidR="00F47D47">
          <w:t xml:space="preserve">Mony </w:t>
        </w:r>
        <w:r w:rsidR="00346359">
          <w:t xml:space="preserve">to </w:t>
        </w:r>
        <w:r w:rsidR="00F47D47">
          <w:t xml:space="preserve">one </w:t>
        </w:r>
      </w:ins>
      <w:ins w:id="149" w:author="Administrator" w:date="2014-07-28T23:51:00Z">
        <w:r w:rsidR="004E7C7A">
          <w:t>默认</w:t>
        </w:r>
      </w:ins>
      <w:ins w:id="150" w:author="Administrator" w:date="2014-07-28T23:40:00Z">
        <w:r w:rsidR="00590EBE">
          <w:t>fetch =EAGER</w:t>
        </w:r>
      </w:ins>
      <w:ins w:id="151" w:author="Administrator" w:date="2014-07-28T23:51:00Z">
        <w:r w:rsidR="00590EBE">
          <w:t xml:space="preserve"> </w:t>
        </w:r>
      </w:ins>
      <w:ins w:id="152" w:author="Administrator" w:date="2014-07-28T23:40:00Z">
        <w:r w:rsidR="00590EBE">
          <w:t xml:space="preserve"> </w:t>
        </w:r>
        <w:r w:rsidR="005E1F2C">
          <w:t>==XML</w:t>
        </w:r>
        <w:r w:rsidR="005E1F2C">
          <w:t>的</w:t>
        </w:r>
        <w:r w:rsidR="005E1F2C">
          <w:rPr>
            <w:rFonts w:hint="eastAsia"/>
          </w:rPr>
          <w:t>JOIN</w:t>
        </w:r>
        <w:r w:rsidR="002B4FE9">
          <w:t xml:space="preserve">  /fetch=lazy</w:t>
        </w:r>
      </w:ins>
      <w:ins w:id="153" w:author="Administrator" w:date="2014-07-28T23:51:00Z">
        <w:r w:rsidR="00D605F1">
          <w:t xml:space="preserve"> =</w:t>
        </w:r>
      </w:ins>
      <w:ins w:id="154" w:author="Administrator" w:date="2014-07-28T23:40:00Z">
        <w:r w:rsidR="009A39B0">
          <w:t xml:space="preserve"> = XML</w:t>
        </w:r>
      </w:ins>
      <w:ins w:id="155" w:author="Administrator" w:date="2014-07-28T23:51:00Z">
        <w:r w:rsidR="009A39B0">
          <w:t>的</w:t>
        </w:r>
      </w:ins>
      <w:ins w:id="156" w:author="Administrator" w:date="2014-07-28T23:40:00Z">
        <w:r w:rsidR="002B4FE9">
          <w:t xml:space="preserve">select </w:t>
        </w:r>
      </w:ins>
      <w:ins w:id="157" w:author="Administrator" w:date="2014-07-28T23:09:00Z">
        <w:r w:rsidR="005F39BD">
          <w:rPr>
            <w:rFonts w:hint="eastAsia"/>
          </w:rPr>
          <w:t xml:space="preserve"> </w:t>
        </w:r>
      </w:ins>
    </w:p>
    <w:p w14:paraId="30C55456" w14:textId="6D218810" w:rsidR="00FF5543" w:rsidRDefault="00B41D15">
      <w:pPr>
        <w:ind w:firstLineChars="200" w:firstLine="420"/>
        <w:rPr>
          <w:ins w:id="158" w:author="Administrator" w:date="2014-07-28T23:47:00Z"/>
        </w:rPr>
        <w:pPrChange w:id="159" w:author="Administrator" w:date="2014-07-28T23:41:00Z">
          <w:pPr/>
        </w:pPrChange>
      </w:pPr>
      <w:ins w:id="160" w:author="Administrator" w:date="2014-07-28T23:41:00Z">
        <w:r>
          <w:tab/>
        </w:r>
        <w:r>
          <w:tab/>
        </w:r>
        <w:r>
          <w:t>类名</w:t>
        </w:r>
        <w:r w:rsidR="00137E98">
          <w:t>@</w:t>
        </w:r>
      </w:ins>
      <w:ins w:id="161" w:author="Administrator" w:date="2014-07-28T23:10:00Z">
        <w:r w:rsidR="005F39BD">
          <w:t xml:space="preserve">  </w:t>
        </w:r>
      </w:ins>
    </w:p>
    <w:p w14:paraId="3A6DB6A3" w14:textId="00FA8900" w:rsidR="00137E98" w:rsidRDefault="00137E98">
      <w:pPr>
        <w:ind w:firstLineChars="200" w:firstLine="420"/>
        <w:rPr>
          <w:ins w:id="162" w:author="Administrator" w:date="2014-07-28T23:55:00Z"/>
        </w:rPr>
        <w:pPrChange w:id="163" w:author="Administrator" w:date="2014-07-28T23:41:00Z">
          <w:pPr/>
        </w:pPrChange>
      </w:pPr>
      <w:ins w:id="164" w:author="Administrator" w:date="2014-07-28T23:47:00Z">
        <w:r>
          <w:tab/>
        </w:r>
        <w:r>
          <w:tab/>
          <w:t>2.</w:t>
        </w:r>
        <w:r w:rsidR="00F26B62">
          <w:t>二</w:t>
        </w:r>
        <w:r>
          <w:t>方法</w:t>
        </w:r>
        <w:r w:rsidR="00F26B62">
          <w:rPr>
            <w:rFonts w:hint="eastAsia"/>
          </w:rPr>
          <w:t xml:space="preserve">  </w:t>
        </w:r>
        <w:r w:rsidR="00F26B62">
          <w:rPr>
            <w:rFonts w:hint="eastAsia"/>
          </w:rPr>
          <w:t>同</w:t>
        </w:r>
        <w:r w:rsidR="00F26B62">
          <w:rPr>
            <w:rFonts w:hint="eastAsia"/>
          </w:rPr>
          <w:t xml:space="preserve"> </w:t>
        </w:r>
        <w:r w:rsidR="00484856">
          <w:t>XML  2</w:t>
        </w:r>
        <w:r w:rsidR="00484856">
          <w:t>方法</w:t>
        </w:r>
      </w:ins>
    </w:p>
    <w:p w14:paraId="2A116EC2" w14:textId="77777777" w:rsidR="0077026C" w:rsidRPr="00CF258A" w:rsidRDefault="0077026C">
      <w:pPr>
        <w:ind w:firstLineChars="200" w:firstLine="420"/>
        <w:rPr>
          <w:ins w:id="165" w:author="Administrator" w:date="2014-07-28T23:55:00Z"/>
        </w:rPr>
        <w:pPrChange w:id="166" w:author="Administrator" w:date="2014-07-28T23:41:00Z">
          <w:pPr/>
        </w:pPrChange>
      </w:pPr>
    </w:p>
    <w:p w14:paraId="79D2CA1D" w14:textId="046013E9" w:rsidR="0077026C" w:rsidRPr="00C16F79" w:rsidRDefault="009B2114">
      <w:pPr>
        <w:pStyle w:val="3"/>
        <w:numPr>
          <w:ilvl w:val="0"/>
          <w:numId w:val="7"/>
        </w:numPr>
        <w:rPr>
          <w:ins w:id="167" w:author="Administrator" w:date="2014-07-28T23:55:00Z"/>
          <w:rPrChange w:id="168" w:author="Administrator" w:date="2014-07-28T23:56:00Z">
            <w:rPr>
              <w:ins w:id="169" w:author="Administrator" w:date="2014-07-28T23:55:00Z"/>
            </w:rPr>
          </w:rPrChange>
        </w:rPr>
        <w:pPrChange w:id="170" w:author="Administrator" w:date="2014-07-29T09:41:00Z">
          <w:pPr/>
        </w:pPrChange>
      </w:pPr>
      <w:ins w:id="171" w:author="Administrator" w:date="2014-07-28T23:56:00Z">
        <w:r w:rsidRPr="00C16F79">
          <w:rPr>
            <w:rFonts w:hint="eastAsia"/>
            <w:rPrChange w:id="172" w:author="Administrator" w:date="2014-07-28T23:56:00Z">
              <w:rPr>
                <w:rFonts w:hint="eastAsia"/>
                <w:b/>
                <w:bCs/>
              </w:rPr>
            </w:rPrChange>
          </w:rPr>
          <w:t>一对多</w:t>
        </w:r>
      </w:ins>
    </w:p>
    <w:p w14:paraId="26A0AFE0" w14:textId="5071DE92" w:rsidR="0077026C" w:rsidRDefault="00537AA3">
      <w:pPr>
        <w:ind w:firstLineChars="200" w:firstLine="420"/>
        <w:rPr>
          <w:ins w:id="173" w:author="Administrator" w:date="2014-07-28T23:59:00Z"/>
        </w:rPr>
        <w:pPrChange w:id="174" w:author="Administrator" w:date="2014-07-28T23:41:00Z">
          <w:pPr/>
        </w:pPrChange>
      </w:pPr>
      <w:ins w:id="175" w:author="Administrator" w:date="2014-07-28T23:55:00Z">
        <w:r>
          <w:rPr>
            <w:rFonts w:hint="eastAsia"/>
          </w:rPr>
          <w:t>XML</w:t>
        </w:r>
      </w:ins>
      <w:ins w:id="176" w:author="Administrator" w:date="2014-07-28T23:56:00Z">
        <w:r w:rsidR="00EC5765">
          <w:t xml:space="preserve">  &lt;</w:t>
        </w:r>
      </w:ins>
      <w:ins w:id="177" w:author="Administrator" w:date="2014-07-28T23:57:00Z">
        <w:r w:rsidR="00EC5765">
          <w:t>set   fetch = “join ”</w:t>
        </w:r>
      </w:ins>
      <w:ins w:id="178" w:author="Administrator" w:date="2014-07-28T23:56:00Z">
        <w:r w:rsidR="00EC5765">
          <w:t>&gt;</w:t>
        </w:r>
      </w:ins>
      <w:ins w:id="179" w:author="Administrator" w:date="2014-07-28T23:57:00Z">
        <w:r w:rsidR="00492AC1">
          <w:t xml:space="preserve">  </w:t>
        </w:r>
      </w:ins>
      <w:ins w:id="180" w:author="Administrator" w:date="2014-07-28T23:58:00Z">
        <w:r w:rsidR="00FE224C">
          <w:t xml:space="preserve"> load </w:t>
        </w:r>
      </w:ins>
      <w:ins w:id="181" w:author="Administrator" w:date="2014-07-28T23:57:00Z">
        <w:r w:rsidR="00492AC1">
          <w:t>发送一条</w:t>
        </w:r>
      </w:ins>
      <w:ins w:id="182" w:author="Administrator" w:date="2014-07-28T23:59:00Z">
        <w:r w:rsidR="00DF5944">
          <w:rPr>
            <w:rFonts w:hint="eastAsia"/>
          </w:rPr>
          <w:t xml:space="preserve">   HQL</w:t>
        </w:r>
        <w:r w:rsidR="00DF5944">
          <w:rPr>
            <w:rFonts w:hint="eastAsia"/>
          </w:rPr>
          <w:t>无用</w:t>
        </w:r>
      </w:ins>
    </w:p>
    <w:p w14:paraId="0FC4BCAD" w14:textId="485F1399" w:rsidR="00213A33" w:rsidRPr="00213A33" w:rsidRDefault="00F731EC">
      <w:pPr>
        <w:pStyle w:val="a7"/>
        <w:numPr>
          <w:ilvl w:val="0"/>
          <w:numId w:val="6"/>
        </w:numPr>
        <w:ind w:firstLineChars="0"/>
        <w:rPr>
          <w:ins w:id="183" w:author="Administrator" w:date="2014-07-29T00:03:00Z"/>
          <w:rFonts w:ascii="Consolas" w:hAnsi="Consolas" w:cs="Consolas"/>
          <w:color w:val="7F007F"/>
          <w:kern w:val="0"/>
          <w:sz w:val="26"/>
          <w:szCs w:val="26"/>
          <w:rPrChange w:id="184" w:author="Administrator" w:date="2014-07-29T00:03:00Z">
            <w:rPr>
              <w:ins w:id="185" w:author="Administrator" w:date="2014-07-29T00:03:00Z"/>
            </w:rPr>
          </w:rPrChange>
        </w:rPr>
        <w:pPrChange w:id="186" w:author="Administrator" w:date="2014-07-29T00:03:00Z">
          <w:pPr/>
        </w:pPrChange>
      </w:pPr>
      <w:ins w:id="187" w:author="Administrator" w:date="2014-07-29T00:02:00Z">
        <w:r>
          <w:t>XML</w:t>
        </w:r>
        <w:r w:rsidR="00910502">
          <w:t xml:space="preserve"> </w:t>
        </w:r>
        <w:r>
          <w:t>文件</w:t>
        </w:r>
      </w:ins>
      <w:ins w:id="188" w:author="Administrator" w:date="2014-07-28T23:59:00Z">
        <w:r w:rsidR="00B9219C">
          <w:t>设置</w:t>
        </w:r>
      </w:ins>
      <w:ins w:id="189" w:author="Administrator" w:date="2014-07-29T09:33:00Z">
        <w:r w:rsidR="00CA0618">
          <w:t>被</w:t>
        </w:r>
      </w:ins>
      <w:ins w:id="190" w:author="Administrator" w:date="2014-07-29T09:36:00Z">
        <w:r w:rsidR="00DE5A47">
          <w:t>抓取对象</w:t>
        </w:r>
        <w:r w:rsidR="00B80861">
          <w:t>的</w:t>
        </w:r>
      </w:ins>
      <w:ins w:id="191" w:author="Administrator" w:date="2014-07-28T23:59:00Z">
        <w:r w:rsidR="00F1054F">
          <w:t>set</w:t>
        </w:r>
        <w:r w:rsidR="00B9219C">
          <w:t>的</w:t>
        </w:r>
        <w:r w:rsidR="00B9219C" w:rsidRPr="00213A33">
          <w:rPr>
            <w:rFonts w:ascii="Consolas" w:hAnsi="Consolas" w:cs="Consolas"/>
            <w:color w:val="7F007F"/>
            <w:kern w:val="0"/>
            <w:sz w:val="26"/>
            <w:szCs w:val="26"/>
            <w:rPrChange w:id="192" w:author="Administrator" w:date="2014-07-29T00:03:00Z">
              <w:rPr/>
            </w:rPrChange>
          </w:rPr>
          <w:t>batch-size</w:t>
        </w:r>
        <w:r w:rsidR="00B9219C" w:rsidRPr="00213A33">
          <w:rPr>
            <w:rFonts w:ascii="Consolas" w:hAnsi="Consolas" w:cs="Consolas" w:hint="eastAsia"/>
            <w:color w:val="7F007F"/>
            <w:kern w:val="0"/>
            <w:sz w:val="26"/>
            <w:szCs w:val="26"/>
            <w:rPrChange w:id="193" w:author="Administrator" w:date="2014-07-29T00:03:00Z">
              <w:rPr>
                <w:rFonts w:hint="eastAsia"/>
              </w:rPr>
            </w:rPrChange>
          </w:rPr>
          <w:t>完成批量抓取</w:t>
        </w:r>
      </w:ins>
    </w:p>
    <w:p w14:paraId="7D9A1E63" w14:textId="4419CA65" w:rsidR="00FA5D27" w:rsidRDefault="00E774FA">
      <w:pPr>
        <w:pStyle w:val="a7"/>
        <w:numPr>
          <w:ilvl w:val="0"/>
          <w:numId w:val="6"/>
        </w:numPr>
        <w:ind w:firstLineChars="0"/>
        <w:rPr>
          <w:ins w:id="194" w:author="Administrator" w:date="2014-07-28T23:55:00Z"/>
        </w:rPr>
        <w:pPrChange w:id="195" w:author="Administrator" w:date="2014-07-29T00:03:00Z">
          <w:pPr/>
        </w:pPrChange>
      </w:pPr>
      <w:ins w:id="196" w:author="Administrator" w:date="2014-07-29T00:03:00Z">
        <w:r w:rsidRPr="00213A33">
          <w:rPr>
            <w:rFonts w:ascii="Consolas" w:hAnsi="Consolas" w:cs="Consolas"/>
            <w:color w:val="7F007F"/>
            <w:kern w:val="0"/>
            <w:sz w:val="26"/>
            <w:szCs w:val="26"/>
            <w:rPrChange w:id="197" w:author="Administrator" w:date="2014-07-29T00:03:00Z">
              <w:rPr/>
            </w:rPrChange>
          </w:rPr>
          <w:t xml:space="preserve">fetch </w:t>
        </w:r>
        <w:r w:rsidR="004B57EF" w:rsidRPr="00213A33">
          <w:rPr>
            <w:rFonts w:ascii="Consolas" w:hAnsi="Consolas" w:cs="Consolas"/>
            <w:color w:val="7F007F"/>
            <w:kern w:val="0"/>
            <w:sz w:val="26"/>
            <w:szCs w:val="26"/>
            <w:rPrChange w:id="198" w:author="Administrator" w:date="2014-07-29T00:03:00Z">
              <w:rPr/>
            </w:rPrChange>
          </w:rPr>
          <w:t>=”subselect”</w:t>
        </w:r>
      </w:ins>
      <w:ins w:id="199" w:author="Administrator" w:date="2014-07-29T09:04:00Z">
        <w:r w:rsidR="00C74151">
          <w:rPr>
            <w:rFonts w:ascii="Consolas" w:hAnsi="Consolas" w:cs="Consolas"/>
            <w:color w:val="7F007F"/>
            <w:kern w:val="0"/>
            <w:sz w:val="26"/>
            <w:szCs w:val="26"/>
          </w:rPr>
          <w:t xml:space="preserve">  </w:t>
        </w:r>
        <w:r w:rsidR="00C74151">
          <w:rPr>
            <w:rFonts w:ascii="Consolas" w:hAnsi="Consolas" w:cs="Consolas"/>
            <w:color w:val="7F007F"/>
            <w:kern w:val="0"/>
            <w:sz w:val="26"/>
            <w:szCs w:val="26"/>
          </w:rPr>
          <w:t>子查询</w:t>
        </w:r>
      </w:ins>
    </w:p>
    <w:p w14:paraId="0A19E445" w14:textId="051F6E76" w:rsidR="00537AA3" w:rsidRDefault="00EC5765">
      <w:pPr>
        <w:ind w:firstLineChars="200" w:firstLine="420"/>
        <w:rPr>
          <w:ins w:id="200" w:author="Administrator" w:date="2014-07-28T23:55:00Z"/>
        </w:rPr>
        <w:pPrChange w:id="201" w:author="Administrator" w:date="2014-07-28T23:41:00Z">
          <w:pPr/>
        </w:pPrChange>
      </w:pPr>
      <w:ins w:id="202" w:author="Administrator" w:date="2014-07-28T23:56:00Z">
        <w:r>
          <w:tab/>
        </w:r>
      </w:ins>
    </w:p>
    <w:p w14:paraId="0650C46A" w14:textId="77777777" w:rsidR="00537AA3" w:rsidRDefault="00537AA3">
      <w:pPr>
        <w:ind w:firstLineChars="200" w:firstLine="420"/>
        <w:rPr>
          <w:ins w:id="203" w:author="Administrator" w:date="2014-07-28T23:55:00Z"/>
        </w:rPr>
        <w:pPrChange w:id="204" w:author="Administrator" w:date="2014-07-28T23:41:00Z">
          <w:pPr/>
        </w:pPrChange>
      </w:pPr>
    </w:p>
    <w:p w14:paraId="638BB873" w14:textId="77777777" w:rsidR="00537AA3" w:rsidRDefault="00537AA3">
      <w:pPr>
        <w:ind w:firstLineChars="200" w:firstLine="420"/>
        <w:rPr>
          <w:ins w:id="205" w:author="Administrator" w:date="2014-07-28T23:55:00Z"/>
        </w:rPr>
        <w:pPrChange w:id="206" w:author="Administrator" w:date="2014-07-28T23:41:00Z">
          <w:pPr/>
        </w:pPrChange>
      </w:pPr>
    </w:p>
    <w:p w14:paraId="022FF87C" w14:textId="16B92987" w:rsidR="00537AA3" w:rsidRDefault="00537AA3">
      <w:pPr>
        <w:ind w:firstLineChars="200" w:firstLine="420"/>
        <w:rPr>
          <w:ins w:id="207" w:author="Administrator" w:date="2014-07-29T00:14:00Z"/>
        </w:rPr>
        <w:pPrChange w:id="208" w:author="Administrator" w:date="2014-07-28T23:41:00Z">
          <w:pPr/>
        </w:pPrChange>
      </w:pPr>
      <w:ins w:id="209" w:author="Administrator" w:date="2014-07-28T23:55:00Z">
        <w:r>
          <w:t>Annotation</w:t>
        </w:r>
      </w:ins>
    </w:p>
    <w:p w14:paraId="18435341" w14:textId="663E6E19" w:rsidR="00E71F2D" w:rsidRPr="00702CC8" w:rsidRDefault="00E71F2D">
      <w:pPr>
        <w:ind w:firstLineChars="200" w:firstLine="420"/>
        <w:rPr>
          <w:ins w:id="210" w:author="Administrator" w:date="2014-07-29T00:13:00Z"/>
        </w:rPr>
        <w:pPrChange w:id="211" w:author="Administrator" w:date="2014-07-28T23:41:00Z">
          <w:pPr/>
        </w:pPrChange>
      </w:pPr>
      <w:ins w:id="212" w:author="Administrator" w:date="2014-07-29T00:14:00Z">
        <w:r>
          <w:tab/>
        </w:r>
        <w:r>
          <w:tab/>
        </w:r>
      </w:ins>
      <w:ins w:id="213" w:author="Administrator" w:date="2014-07-29T00:17:00Z"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14" w:author="Administrator" w:date="2014-07-29T09:39:00Z">
              <w:rPr/>
            </w:rPrChange>
          </w:rPr>
          <w:fldChar w:fldCharType="begin"/>
        </w:r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15" w:author="Administrator" w:date="2014-07-29T09:39:00Z">
              <w:rPr/>
            </w:rPrChange>
          </w:rPr>
          <w:instrText xml:space="preserve"> HYPERLINK "mailto:</w:instrText>
        </w:r>
      </w:ins>
      <w:ins w:id="216" w:author="Administrator" w:date="2014-07-29T00:16:00Z"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17" w:author="Administrator" w:date="2014-07-29T09:39:00Z">
              <w:rPr/>
            </w:rPrChange>
          </w:rPr>
          <w:instrText>1.@Fetch</w:instrText>
        </w:r>
        <w:r w:rsidR="00AB6437" w:rsidRPr="00702CC8">
          <w:rPr>
            <w:rFonts w:ascii="Consolas" w:hAnsi="Consolas" w:cs="Consolas"/>
            <w:color w:val="000000"/>
            <w:kern w:val="0"/>
            <w:sz w:val="26"/>
            <w:szCs w:val="26"/>
            <w:rPrChange w:id="218" w:author="Administrator" w:date="2014-07-29T00:17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instrText>(FetchMode.</w:instrText>
        </w:r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19" w:author="Administrator" w:date="2014-07-29T09:39:00Z">
              <w:rPr>
                <w:rFonts w:ascii="Consolas" w:hAnsi="Consolas" w:cs="Consolas"/>
                <w:i/>
                <w:iCs/>
                <w:color w:val="0000C0"/>
                <w:kern w:val="0"/>
                <w:sz w:val="26"/>
                <w:szCs w:val="26"/>
                <w:highlight w:val="blue"/>
              </w:rPr>
            </w:rPrChange>
          </w:rPr>
          <w:instrText>JOIN</w:instrText>
        </w:r>
        <w:r w:rsidR="00AB6437" w:rsidRPr="00702CC8">
          <w:rPr>
            <w:rFonts w:ascii="Consolas" w:hAnsi="Consolas" w:cs="Consolas"/>
            <w:color w:val="000000"/>
            <w:kern w:val="0"/>
            <w:sz w:val="26"/>
            <w:szCs w:val="26"/>
            <w:rPrChange w:id="220" w:author="Administrator" w:date="2014-07-29T00:17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instrText>)</w:instrText>
        </w:r>
      </w:ins>
      <w:ins w:id="221" w:author="Administrator" w:date="2014-07-29T00:17:00Z"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22" w:author="Administrator" w:date="2014-07-29T09:39:00Z">
              <w:rPr/>
            </w:rPrChange>
          </w:rPr>
          <w:instrText xml:space="preserve">" </w:instrText>
        </w:r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23" w:author="Administrator" w:date="2014-07-29T09:39:00Z">
              <w:rPr/>
            </w:rPrChange>
          </w:rPr>
          <w:fldChar w:fldCharType="separate"/>
        </w:r>
      </w:ins>
      <w:ins w:id="224" w:author="Administrator" w:date="2014-07-29T00:16:00Z"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25" w:author="Administrator" w:date="2014-07-29T09:39:00Z">
              <w:rPr/>
            </w:rPrChange>
          </w:rPr>
          <w:t>1.</w:t>
        </w:r>
        <w:r w:rsidR="00AB6437" w:rsidRPr="007D59C3">
          <w:rPr>
            <w:rFonts w:ascii="Consolas" w:hAnsi="Consolas" w:cs="Consolas"/>
            <w:color w:val="646464"/>
            <w:kern w:val="0"/>
            <w:sz w:val="26"/>
            <w:szCs w:val="26"/>
            <w:rPrChange w:id="226" w:author="Administrator" w:date="2014-07-29T09:39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@Fetch</w:t>
        </w:r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27" w:author="Administrator" w:date="2014-07-29T09:39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(FetchMode.JOIN)</w:t>
        </w:r>
      </w:ins>
      <w:ins w:id="228" w:author="Administrator" w:date="2014-07-29T00:17:00Z">
        <w:r w:rsidR="00AB6437" w:rsidRPr="001F1790">
          <w:rPr>
            <w:rFonts w:ascii="Consolas" w:hAnsi="Consolas" w:cs="Consolas"/>
            <w:color w:val="000000"/>
            <w:kern w:val="0"/>
            <w:sz w:val="26"/>
            <w:szCs w:val="26"/>
            <w:rPrChange w:id="229" w:author="Administrator" w:date="2014-07-29T09:39:00Z">
              <w:rPr/>
            </w:rPrChange>
          </w:rPr>
          <w:fldChar w:fldCharType="end"/>
        </w:r>
        <w:r w:rsidR="00AB6437">
          <w:rPr>
            <w:rFonts w:ascii="Consolas" w:hAnsi="Consolas" w:cs="Consolas"/>
            <w:color w:val="000000"/>
            <w:kern w:val="0"/>
            <w:sz w:val="26"/>
            <w:szCs w:val="26"/>
          </w:rPr>
          <w:t xml:space="preserve">   </w:t>
        </w:r>
      </w:ins>
      <w:ins w:id="230" w:author="Administrator" w:date="2014-07-29T09:38:00Z">
        <w:r w:rsidR="00CF5B29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J</w:t>
        </w:r>
        <w:r w:rsidR="00CF5B29">
          <w:rPr>
            <w:rFonts w:ascii="Consolas" w:hAnsi="Consolas" w:cs="Consolas"/>
            <w:color w:val="000000"/>
            <w:kern w:val="0"/>
            <w:sz w:val="26"/>
            <w:szCs w:val="26"/>
          </w:rPr>
          <w:t>OIN</w:t>
        </w:r>
        <w:r w:rsidR="00CF5B29">
          <w:rPr>
            <w:rFonts w:ascii="Consolas" w:hAnsi="Consolas" w:cs="Consolas"/>
            <w:color w:val="000000"/>
            <w:kern w:val="0"/>
            <w:sz w:val="26"/>
            <w:szCs w:val="26"/>
          </w:rPr>
          <w:t>查询</w:t>
        </w:r>
      </w:ins>
    </w:p>
    <w:p w14:paraId="2EE494C7" w14:textId="2A8A3DD4" w:rsidR="00C3473A" w:rsidRDefault="00E71F2D">
      <w:pPr>
        <w:pStyle w:val="a7"/>
        <w:numPr>
          <w:ilvl w:val="0"/>
          <w:numId w:val="6"/>
        </w:numPr>
        <w:ind w:firstLineChars="0"/>
        <w:rPr>
          <w:ins w:id="231" w:author="Administrator" w:date="2014-07-29T09:38:00Z"/>
          <w:rFonts w:ascii="Consolas" w:hAnsi="Consolas" w:cs="Consolas"/>
          <w:color w:val="000000"/>
          <w:kern w:val="0"/>
          <w:sz w:val="26"/>
          <w:szCs w:val="26"/>
        </w:rPr>
        <w:pPrChange w:id="232" w:author="Administrator" w:date="2014-07-29T09:38:00Z">
          <w:pPr/>
        </w:pPrChange>
      </w:pPr>
      <w:ins w:id="233" w:author="Administrator" w:date="2014-07-29T00:14:00Z">
        <w:r w:rsidRPr="001D1068">
          <w:rPr>
            <w:rFonts w:ascii="Consolas" w:hAnsi="Consolas" w:cs="Consolas"/>
            <w:color w:val="646464"/>
            <w:kern w:val="0"/>
            <w:sz w:val="26"/>
            <w:szCs w:val="26"/>
            <w:rPrChange w:id="234" w:author="Administrator" w:date="2014-07-29T09:38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@Fetch</w:t>
        </w:r>
        <w:r w:rsidRPr="001D1068">
          <w:rPr>
            <w:rFonts w:ascii="Consolas" w:hAnsi="Consolas" w:cs="Consolas"/>
            <w:color w:val="000000"/>
            <w:kern w:val="0"/>
            <w:sz w:val="26"/>
            <w:szCs w:val="26"/>
            <w:rPrChange w:id="235" w:author="Administrator" w:date="2014-07-29T09:38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(FetchMode.</w:t>
        </w:r>
        <w:r w:rsidRPr="001D1068">
          <w:rPr>
            <w:rFonts w:ascii="Consolas" w:hAnsi="Consolas" w:cs="Consolas"/>
            <w:i/>
            <w:iCs/>
            <w:color w:val="0000C0"/>
            <w:kern w:val="0"/>
            <w:sz w:val="26"/>
            <w:szCs w:val="26"/>
            <w:rPrChange w:id="236" w:author="Administrator" w:date="2014-07-29T09:38:00Z">
              <w:rPr>
                <w:rFonts w:ascii="Consolas" w:hAnsi="Consolas" w:cs="Consolas"/>
                <w:i/>
                <w:iCs/>
                <w:color w:val="0000C0"/>
                <w:kern w:val="0"/>
                <w:sz w:val="26"/>
                <w:szCs w:val="26"/>
                <w:highlight w:val="blue"/>
              </w:rPr>
            </w:rPrChange>
          </w:rPr>
          <w:t>SUBSELECT</w:t>
        </w:r>
        <w:r w:rsidRPr="001D1068">
          <w:rPr>
            <w:rFonts w:ascii="Consolas" w:hAnsi="Consolas" w:cs="Consolas"/>
            <w:color w:val="000000"/>
            <w:kern w:val="0"/>
            <w:sz w:val="26"/>
            <w:szCs w:val="26"/>
            <w:rPrChange w:id="237" w:author="Administrator" w:date="2014-07-29T09:38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)</w:t>
        </w:r>
      </w:ins>
      <w:ins w:id="238" w:author="Administrator" w:date="2014-07-29T00:17:00Z">
        <w:r w:rsidR="00B53DC9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查询集合对象</w:t>
        </w:r>
        <w:r w:rsidR="00E652C7" w:rsidRPr="001D1068">
          <w:rPr>
            <w:rFonts w:ascii="Consolas" w:hAnsi="Consolas" w:cs="Consolas" w:hint="eastAsia"/>
            <w:color w:val="000000"/>
            <w:kern w:val="0"/>
            <w:sz w:val="26"/>
            <w:szCs w:val="26"/>
            <w:rPrChange w:id="239" w:author="Administrator" w:date="2014-07-29T09:38:00Z">
              <w:rPr>
                <w:rFonts w:hint="eastAsia"/>
              </w:rPr>
            </w:rPrChange>
          </w:rPr>
          <w:t>集合属性</w:t>
        </w:r>
      </w:ins>
    </w:p>
    <w:p w14:paraId="3F480733" w14:textId="69B1F5B4" w:rsidR="000078FC" w:rsidRDefault="000078FC">
      <w:pPr>
        <w:pStyle w:val="a7"/>
        <w:numPr>
          <w:ilvl w:val="0"/>
          <w:numId w:val="6"/>
        </w:numPr>
        <w:ind w:firstLineChars="0"/>
        <w:rPr>
          <w:ins w:id="240" w:author="Administrator" w:date="2014-07-29T09:41:00Z"/>
          <w:rFonts w:ascii="Consolas" w:hAnsi="Consolas" w:cs="Consolas"/>
          <w:color w:val="000000"/>
          <w:kern w:val="0"/>
          <w:sz w:val="26"/>
          <w:szCs w:val="26"/>
        </w:rPr>
        <w:pPrChange w:id="241" w:author="Administrator" w:date="2014-07-29T09:38:00Z">
          <w:pPr/>
        </w:pPrChange>
      </w:pPr>
      <w:ins w:id="242" w:author="Administrator" w:date="2014-07-29T09:38:00Z">
        <w:r w:rsidRPr="000078FC">
          <w:rPr>
            <w:rFonts w:ascii="Consolas" w:hAnsi="Consolas" w:cs="Consolas"/>
            <w:color w:val="646464"/>
            <w:kern w:val="0"/>
            <w:sz w:val="26"/>
            <w:szCs w:val="26"/>
            <w:rPrChange w:id="243" w:author="Administrator" w:date="2014-07-29T09:38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@BatchSize</w:t>
        </w:r>
        <w:r w:rsidRPr="000078FC">
          <w:rPr>
            <w:rFonts w:ascii="Consolas" w:hAnsi="Consolas" w:cs="Consolas"/>
            <w:color w:val="000000"/>
            <w:kern w:val="0"/>
            <w:sz w:val="26"/>
            <w:szCs w:val="26"/>
            <w:rPrChange w:id="244" w:author="Administrator" w:date="2014-07-29T09:38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(size = 20)</w:t>
        </w:r>
      </w:ins>
      <w:ins w:id="245" w:author="Administrator" w:date="2014-07-29T09:39:00Z">
        <w:r w:rsidR="00FB58FB">
          <w:rPr>
            <w:rFonts w:ascii="Consolas" w:hAnsi="Consolas" w:cs="Consolas"/>
            <w:color w:val="000000"/>
            <w:kern w:val="0"/>
            <w:sz w:val="26"/>
            <w:szCs w:val="26"/>
          </w:rPr>
          <w:t xml:space="preserve">   </w:t>
        </w:r>
      </w:ins>
    </w:p>
    <w:p w14:paraId="46EEA5BF" w14:textId="77777777" w:rsidR="004C259A" w:rsidRPr="000078FC" w:rsidRDefault="004C259A">
      <w:pPr>
        <w:pStyle w:val="a7"/>
        <w:numPr>
          <w:ilvl w:val="0"/>
          <w:numId w:val="6"/>
        </w:numPr>
        <w:ind w:firstLineChars="0"/>
        <w:rPr>
          <w:ins w:id="246" w:author="Administrator" w:date="2014-07-29T09:38:00Z"/>
          <w:rFonts w:ascii="Consolas" w:hAnsi="Consolas" w:cs="Consolas"/>
          <w:color w:val="000000"/>
          <w:kern w:val="0"/>
          <w:sz w:val="26"/>
          <w:szCs w:val="26"/>
          <w:rPrChange w:id="247" w:author="Administrator" w:date="2014-07-29T09:38:00Z">
            <w:rPr>
              <w:ins w:id="248" w:author="Administrator" w:date="2014-07-29T09:38:00Z"/>
            </w:rPr>
          </w:rPrChange>
        </w:rPr>
        <w:pPrChange w:id="249" w:author="Administrator" w:date="2014-07-29T09:38:00Z">
          <w:pPr/>
        </w:pPrChange>
      </w:pPr>
    </w:p>
    <w:p w14:paraId="080CAE6D" w14:textId="77777777" w:rsidR="001D1068" w:rsidRPr="001D1068" w:rsidRDefault="001D1068">
      <w:pPr>
        <w:rPr>
          <w:ins w:id="250" w:author="Administrator" w:date="2014-07-28T22:58:00Z"/>
        </w:rPr>
      </w:pPr>
    </w:p>
    <w:p w14:paraId="54E110A3" w14:textId="7B930386" w:rsidR="006F2BF6" w:rsidRDefault="00570D00">
      <w:pPr>
        <w:pStyle w:val="2"/>
        <w:numPr>
          <w:ilvl w:val="0"/>
          <w:numId w:val="1"/>
        </w:numPr>
        <w:rPr>
          <w:ins w:id="251" w:author="Administrator" w:date="2014-07-29T09:52:00Z"/>
        </w:rPr>
        <w:pPrChange w:id="252" w:author="Administrator" w:date="2014-07-29T09:41:00Z">
          <w:pPr/>
        </w:pPrChange>
      </w:pPr>
      <w:ins w:id="253" w:author="Administrator" w:date="2014-07-29T09:41:00Z">
        <w:r>
          <w:lastRenderedPageBreak/>
          <w:t>缓存</w:t>
        </w:r>
      </w:ins>
    </w:p>
    <w:p w14:paraId="4ECE2B48" w14:textId="77692F3A" w:rsidR="00DA3D63" w:rsidRDefault="00665F2F">
      <w:pPr>
        <w:pStyle w:val="3"/>
        <w:numPr>
          <w:ilvl w:val="0"/>
          <w:numId w:val="8"/>
        </w:numPr>
        <w:rPr>
          <w:ins w:id="254" w:author="Administrator" w:date="2014-07-29T09:52:00Z"/>
        </w:rPr>
        <w:pPrChange w:id="255" w:author="Administrator" w:date="2014-07-29T09:52:00Z">
          <w:pPr/>
        </w:pPrChange>
      </w:pPr>
      <w:ins w:id="256" w:author="Administrator" w:date="2014-07-29T09:52:00Z">
        <w:r>
          <w:t xml:space="preserve">N+1  </w:t>
        </w:r>
        <w:r>
          <w:t>问题</w:t>
        </w:r>
      </w:ins>
    </w:p>
    <w:p w14:paraId="62CC6C0E" w14:textId="77777777" w:rsidR="001F4370" w:rsidRDefault="00453C1D">
      <w:pPr>
        <w:autoSpaceDE w:val="0"/>
        <w:autoSpaceDN w:val="0"/>
        <w:adjustRightInd w:val="0"/>
        <w:jc w:val="left"/>
        <w:rPr>
          <w:ins w:id="257" w:author="Administrator" w:date="2014-07-29T09:55:00Z"/>
          <w:rFonts w:ascii="Consolas" w:hAnsi="Consolas" w:cs="Consolas"/>
          <w:color w:val="000000"/>
          <w:kern w:val="0"/>
          <w:sz w:val="26"/>
          <w:szCs w:val="26"/>
        </w:rPr>
        <w:pPrChange w:id="258" w:author="Administrator" w:date="2014-07-29T09:53:00Z">
          <w:pPr/>
        </w:pPrChange>
      </w:pPr>
      <w:ins w:id="259" w:author="Administrator" w:date="2014-07-29T09:53:00Z">
        <w:r>
          <w:rPr>
            <w:rFonts w:hint="eastAsia"/>
          </w:rPr>
          <w:t>使用</w:t>
        </w:r>
        <w:r w:rsidR="00D63D78" w:rsidRPr="00E83E5A">
          <w:rPr>
            <w:rFonts w:ascii="Consolas" w:hAnsi="Consolas" w:cs="Consolas"/>
            <w:color w:val="000000"/>
            <w:kern w:val="0"/>
            <w:sz w:val="26"/>
            <w:szCs w:val="26"/>
            <w:rPrChange w:id="260" w:author="Administrator" w:date="2014-07-29T09:5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>session.createQuery(</w:t>
        </w:r>
        <w:r w:rsidR="00D63D78" w:rsidRPr="00E83E5A">
          <w:rPr>
            <w:rFonts w:ascii="Consolas" w:hAnsi="Consolas" w:cs="Consolas"/>
            <w:color w:val="2A00FF"/>
            <w:kern w:val="0"/>
            <w:sz w:val="26"/>
            <w:szCs w:val="26"/>
            <w:rPrChange w:id="261" w:author="Administrator" w:date="2014-07-29T09:53:00Z">
              <w:rPr>
                <w:rFonts w:ascii="Consolas" w:hAnsi="Consolas" w:cs="Consolas"/>
                <w:color w:val="2A00FF"/>
                <w:kern w:val="0"/>
                <w:sz w:val="26"/>
                <w:szCs w:val="26"/>
                <w:u w:val="single"/>
              </w:rPr>
            </w:rPrChange>
          </w:rPr>
          <w:t>"from Student"</w:t>
        </w:r>
        <w:r w:rsidR="00D63D78" w:rsidRPr="00E83E5A">
          <w:rPr>
            <w:rFonts w:ascii="Consolas" w:hAnsi="Consolas" w:cs="Consolas"/>
            <w:color w:val="000000"/>
            <w:kern w:val="0"/>
            <w:sz w:val="26"/>
            <w:szCs w:val="26"/>
            <w:rPrChange w:id="262" w:author="Administrator" w:date="2014-07-29T09:5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>).iterate();</w:t>
        </w:r>
        <w:r w:rsidR="00343CA5">
          <w:rPr>
            <w:rFonts w:ascii="Consolas" w:hAnsi="Consolas" w:cs="Consolas"/>
            <w:color w:val="000000"/>
            <w:kern w:val="0"/>
            <w:sz w:val="26"/>
            <w:szCs w:val="26"/>
          </w:rPr>
          <w:t xml:space="preserve"> </w:t>
        </w:r>
        <w:r w:rsidR="00343CA5">
          <w:rPr>
            <w:rFonts w:ascii="Consolas" w:hAnsi="Consolas" w:cs="Consolas"/>
            <w:color w:val="000000"/>
            <w:kern w:val="0"/>
            <w:sz w:val="26"/>
            <w:szCs w:val="26"/>
          </w:rPr>
          <w:t>返回</w:t>
        </w:r>
      </w:ins>
      <w:ins w:id="263" w:author="Administrator" w:date="2014-07-29T09:54:00Z">
        <w:r w:rsidR="00343CA5">
          <w:rPr>
            <w:rFonts w:ascii="Consolas" w:hAnsi="Consolas" w:cs="Consolas"/>
            <w:color w:val="000000"/>
            <w:kern w:val="0"/>
            <w:sz w:val="26"/>
            <w:szCs w:val="26"/>
          </w:rPr>
          <w:t>迭代器</w:t>
        </w:r>
        <w:r w:rsidR="007D0D08">
          <w:rPr>
            <w:rFonts w:ascii="Consolas" w:hAnsi="Consolas" w:cs="Consolas"/>
            <w:color w:val="000000"/>
            <w:kern w:val="0"/>
            <w:sz w:val="26"/>
            <w:szCs w:val="26"/>
          </w:rPr>
          <w:t>，只是查询了</w:t>
        </w:r>
        <w:r w:rsidR="00BE27C4">
          <w:rPr>
            <w:rFonts w:ascii="Consolas" w:hAnsi="Consolas" w:cs="Consolas"/>
            <w:color w:val="000000"/>
            <w:kern w:val="0"/>
            <w:sz w:val="26"/>
            <w:szCs w:val="26"/>
          </w:rPr>
          <w:t>到了所有的</w:t>
        </w:r>
        <w:r w:rsidR="007D0D08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ID</w:t>
        </w:r>
        <w:r w:rsidR="00BE27C4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</w:t>
        </w:r>
        <w:r w:rsidR="00063D9E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在使用某个对象时，才发送</w:t>
        </w:r>
        <w:r w:rsidR="00063D9E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SQL</w:t>
        </w:r>
        <w:r w:rsidR="00063D9E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从数据库</w:t>
        </w:r>
        <w:r w:rsidR="005A7475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根据</w:t>
        </w:r>
      </w:ins>
      <w:ins w:id="264" w:author="Administrator" w:date="2014-07-29T09:55:00Z">
        <w:r w:rsidR="005A7475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ID</w:t>
        </w:r>
        <w:r w:rsidR="005A7475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进行查询</w:t>
        </w:r>
        <w:r w:rsidR="008F1E96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 xml:space="preserve">     </w:t>
        </w:r>
      </w:ins>
    </w:p>
    <w:p w14:paraId="64EC5E71" w14:textId="01456FD3" w:rsidR="00E472D0" w:rsidRDefault="004960CD">
      <w:pPr>
        <w:autoSpaceDE w:val="0"/>
        <w:autoSpaceDN w:val="0"/>
        <w:adjustRightInd w:val="0"/>
        <w:jc w:val="left"/>
        <w:rPr>
          <w:ins w:id="265" w:author="Administrator" w:date="2014-07-29T11:08:00Z"/>
          <w:rFonts w:ascii="Consolas" w:hAnsi="Consolas" w:cs="Consolas"/>
          <w:color w:val="000000"/>
          <w:kern w:val="0"/>
          <w:sz w:val="26"/>
          <w:szCs w:val="26"/>
        </w:rPr>
        <w:pPrChange w:id="266" w:author="Administrator" w:date="2014-07-29T09:53:00Z">
          <w:pPr/>
        </w:pPrChange>
      </w:pPr>
      <w:ins w:id="267" w:author="Administrator" w:date="2014-07-29T09:55:00Z">
        <w:r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存在的原因</w:t>
        </w:r>
        <w:r w:rsidR="001F4370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：</w:t>
        </w:r>
        <w:r w:rsidR="00FC5326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有可能会在一个</w:t>
        </w:r>
        <w:r w:rsidR="00FC5326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session</w:t>
        </w:r>
        <w:r w:rsidR="00FC5326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中查询多次数据</w:t>
        </w:r>
      </w:ins>
      <w:ins w:id="268" w:author="Administrator" w:date="2014-07-29T09:56:00Z">
        <w:r w:rsidR="00DB4B2D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</w:t>
        </w:r>
        <w:r w:rsidR="00DB4B2D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list()</w:t>
        </w:r>
        <w:r w:rsidR="00DB4B2D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方法</w:t>
        </w:r>
        <w:r w:rsidR="00752826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，会一次把所有对象都查询出来</w:t>
        </w:r>
        <w:r w:rsidR="00C063C1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</w:t>
        </w:r>
        <w:r w:rsidR="00756933" w:rsidRPr="007351F0">
          <w:rPr>
            <w:rFonts w:ascii="Consolas" w:hAnsi="Consolas" w:cs="Consolas"/>
            <w:color w:val="000000"/>
            <w:kern w:val="0"/>
            <w:sz w:val="26"/>
            <w:szCs w:val="26"/>
          </w:rPr>
          <w:t>iterate()</w:t>
        </w:r>
        <w:r w:rsidR="00756933">
          <w:rPr>
            <w:rFonts w:ascii="Consolas" w:hAnsi="Consolas" w:cs="Consolas"/>
            <w:color w:val="000000"/>
            <w:kern w:val="0"/>
            <w:sz w:val="26"/>
            <w:szCs w:val="26"/>
          </w:rPr>
          <w:t>只查询</w:t>
        </w:r>
        <w:r w:rsidR="00756933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ID</w:t>
        </w:r>
      </w:ins>
      <w:ins w:id="269" w:author="Administrator" w:date="2014-07-29T09:57:00Z">
        <w:r w:rsidR="0096034D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</w:t>
        </w:r>
        <w:r w:rsidR="002E7A63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此时所有对象都存储在</w:t>
        </w:r>
        <w:r w:rsidR="002E7A63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session</w:t>
        </w:r>
        <w:r w:rsidR="002E7A63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缓存中</w:t>
        </w:r>
        <w:r w:rsidR="00121F67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，可以直接获取</w:t>
        </w:r>
      </w:ins>
      <w:ins w:id="270" w:author="Administrator" w:date="2014-07-29T10:48:00Z">
        <w:r w:rsidR="00D16D11">
          <w:rPr>
            <w:rFonts w:ascii="Consolas" w:hAnsi="Consolas" w:cs="Consolas" w:hint="eastAsia"/>
            <w:color w:val="000000"/>
            <w:kern w:val="0"/>
            <w:sz w:val="26"/>
            <w:szCs w:val="26"/>
          </w:rPr>
          <w:t>。</w:t>
        </w:r>
      </w:ins>
    </w:p>
    <w:p w14:paraId="49EC03C0" w14:textId="0363612C" w:rsidR="005E1077" w:rsidRDefault="00E2049A">
      <w:pPr>
        <w:pStyle w:val="3"/>
        <w:numPr>
          <w:ilvl w:val="0"/>
          <w:numId w:val="8"/>
        </w:numPr>
        <w:rPr>
          <w:ins w:id="271" w:author="Administrator" w:date="2014-07-29T11:14:00Z"/>
        </w:rPr>
        <w:pPrChange w:id="272" w:author="Administrator" w:date="2014-07-29T11:08:00Z">
          <w:pPr/>
        </w:pPrChange>
      </w:pPr>
      <w:ins w:id="273" w:author="Administrator" w:date="2014-07-29T11:08:00Z">
        <w:r>
          <w:t>一级缓存</w:t>
        </w:r>
        <w:r>
          <w:rPr>
            <w:rFonts w:hint="eastAsia"/>
          </w:rPr>
          <w:t xml:space="preserve">   Session</w:t>
        </w:r>
        <w:r>
          <w:rPr>
            <w:rFonts w:hint="eastAsia"/>
          </w:rPr>
          <w:t>级别的</w:t>
        </w:r>
      </w:ins>
      <w:ins w:id="274" w:author="Administrator" w:date="2014-07-29T11:09:00Z">
        <w:r>
          <w:rPr>
            <w:rFonts w:hint="eastAsia"/>
          </w:rPr>
          <w:t>缓存</w:t>
        </w:r>
      </w:ins>
    </w:p>
    <w:p w14:paraId="4B521103" w14:textId="5FC61F48" w:rsidR="0093196B" w:rsidRDefault="00A75833">
      <w:pPr>
        <w:pStyle w:val="3"/>
        <w:numPr>
          <w:ilvl w:val="0"/>
          <w:numId w:val="8"/>
        </w:numPr>
        <w:rPr>
          <w:ins w:id="275" w:author="Administrator" w:date="2014-07-29T11:46:00Z"/>
        </w:rPr>
        <w:pPrChange w:id="276" w:author="Administrator" w:date="2014-07-29T11:14:00Z">
          <w:pPr/>
        </w:pPrChange>
      </w:pPr>
      <w:ins w:id="277" w:author="Administrator" w:date="2014-07-29T11:14:00Z">
        <w:r>
          <w:t>二级缓存</w:t>
        </w:r>
        <w:r w:rsidR="00956B5D">
          <w:rPr>
            <w:rFonts w:hint="eastAsia"/>
          </w:rPr>
          <w:t xml:space="preserve">   SessionFactory</w:t>
        </w:r>
        <w:r w:rsidR="00956B5D">
          <w:rPr>
            <w:rFonts w:hint="eastAsia"/>
          </w:rPr>
          <w:t>级别的缓存</w:t>
        </w:r>
      </w:ins>
    </w:p>
    <w:p w14:paraId="3D8FF7A6" w14:textId="2A9FFFD0" w:rsidR="002D2414" w:rsidRDefault="00634746">
      <w:pPr>
        <w:pStyle w:val="4"/>
        <w:numPr>
          <w:ilvl w:val="0"/>
          <w:numId w:val="9"/>
        </w:numPr>
        <w:rPr>
          <w:ins w:id="278" w:author="Administrator" w:date="2014-07-29T14:50:00Z"/>
        </w:rPr>
        <w:pPrChange w:id="279" w:author="Administrator" w:date="2014-07-29T14:39:00Z">
          <w:pPr/>
        </w:pPrChange>
      </w:pPr>
      <w:ins w:id="280" w:author="Administrator" w:date="2014-07-29T11:44:00Z">
        <w:r>
          <w:rPr>
            <w:rFonts w:hint="eastAsia"/>
          </w:rPr>
          <w:t>对象缓存</w:t>
        </w:r>
      </w:ins>
      <w:ins w:id="281" w:author="Administrator" w:date="2014-07-29T11:45:00Z">
        <w:r w:rsidR="00A52759">
          <w:rPr>
            <w:rFonts w:hint="eastAsia"/>
          </w:rPr>
          <w:t xml:space="preserve">  </w:t>
        </w:r>
        <w:r w:rsidR="00A52759">
          <w:rPr>
            <w:rFonts w:hint="eastAsia"/>
          </w:rPr>
          <w:t>仅缓存对象</w:t>
        </w:r>
      </w:ins>
    </w:p>
    <w:p w14:paraId="1D4F4E02" w14:textId="137907BA" w:rsidR="001F76F1" w:rsidRDefault="001F76F1" w:rsidP="001F76F1">
      <w:pPr>
        <w:rPr>
          <w:ins w:id="282" w:author="Administrator" w:date="2014-07-29T14:50:00Z"/>
        </w:rPr>
      </w:pPr>
      <w:ins w:id="283" w:author="Administrator" w:date="2014-07-29T14:50:00Z">
        <w:r>
          <w:t>开启二级缓存</w:t>
        </w:r>
      </w:ins>
      <w:ins w:id="284" w:author="Administrator" w:date="2014-07-29T16:49:00Z">
        <w:r w:rsidR="005B78C9">
          <w:rPr>
            <w:rFonts w:hint="eastAsia"/>
          </w:rPr>
          <w:t xml:space="preserve"> XML</w:t>
        </w:r>
      </w:ins>
    </w:p>
    <w:p w14:paraId="067072D4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285" w:author="Administrator" w:date="2014-07-29T14:50:00Z"/>
        </w:rPr>
      </w:pPr>
      <w:ins w:id="286" w:author="Administrator" w:date="2014-07-29T14:50:00Z">
        <w:r>
          <w:rPr>
            <w:rFonts w:hint="eastAsia"/>
          </w:rPr>
          <w:t>导入二级缓存</w:t>
        </w:r>
        <w:r>
          <w:t>Jar</w:t>
        </w:r>
        <w:r>
          <w:rPr>
            <w:rFonts w:hint="eastAsia"/>
          </w:rPr>
          <w:t>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一般常用</w:t>
        </w:r>
        <w:r w:rsidRPr="00EA6630">
          <w:t>ehcache</w:t>
        </w:r>
      </w:ins>
    </w:p>
    <w:p w14:paraId="22F1E929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287" w:author="Administrator" w:date="2014-07-29T14:50:00Z"/>
        </w:rPr>
      </w:pPr>
      <w:ins w:id="288" w:author="Administrator" w:date="2014-07-29T14:50:00Z">
        <w:r>
          <w:rPr>
            <w:rFonts w:hint="eastAsia"/>
          </w:rPr>
          <w:t>开启二级缓存</w:t>
        </w:r>
      </w:ins>
    </w:p>
    <w:p w14:paraId="358AA1F0" w14:textId="77777777" w:rsidR="001F76F1" w:rsidRDefault="001F76F1" w:rsidP="001F76F1">
      <w:pPr>
        <w:rPr>
          <w:ins w:id="289" w:author="Administrator" w:date="2014-07-29T14:50:00Z"/>
          <w:rFonts w:ascii="Consolas" w:hAnsi="Consolas" w:cs="Consolas"/>
          <w:color w:val="008080"/>
          <w:kern w:val="0"/>
          <w:sz w:val="26"/>
          <w:szCs w:val="26"/>
        </w:rPr>
      </w:pPr>
      <w:ins w:id="290" w:author="Administrator" w:date="2014-07-29T14:50:00Z">
        <w:r w:rsidRPr="00A57A06">
          <w:rPr>
            <w:rFonts w:ascii="Consolas" w:hAnsi="Consolas" w:cs="Consolas"/>
            <w:color w:val="008080"/>
            <w:kern w:val="0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Cs w:val="26"/>
          </w:rPr>
          <w:t>property</w:t>
        </w:r>
        <w:r w:rsidRPr="00A57A06">
          <w:rPr>
            <w:rFonts w:ascii="Consolas" w:hAnsi="Consolas" w:cs="Consolas"/>
            <w:kern w:val="0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Cs w:val="26"/>
          </w:rPr>
          <w:t>name</w:t>
        </w:r>
        <w:r w:rsidRPr="00A57A06">
          <w:rPr>
            <w:rFonts w:ascii="Consolas" w:hAnsi="Consolas" w:cs="Consolas"/>
            <w:color w:val="000000"/>
            <w:kern w:val="0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Cs w:val="26"/>
          </w:rPr>
          <w:t>"hibernate.cache.use_second_level_cache"</w:t>
        </w:r>
        <w:r w:rsidRPr="00A57A06">
          <w:rPr>
            <w:rFonts w:ascii="Consolas" w:hAnsi="Consolas" w:cs="Consolas"/>
            <w:color w:val="008080"/>
            <w:kern w:val="0"/>
            <w:szCs w:val="26"/>
          </w:rPr>
          <w:t>&gt;</w:t>
        </w:r>
        <w:r w:rsidRPr="00A57A06">
          <w:rPr>
            <w:rFonts w:ascii="Consolas" w:hAnsi="Consolas" w:cs="Consolas"/>
            <w:color w:val="000000"/>
            <w:kern w:val="0"/>
            <w:szCs w:val="26"/>
          </w:rPr>
          <w:t>true</w:t>
        </w:r>
        <w:r w:rsidRPr="00A57A06">
          <w:rPr>
            <w:rFonts w:ascii="Consolas" w:hAnsi="Consolas" w:cs="Consolas"/>
            <w:color w:val="008080"/>
            <w:kern w:val="0"/>
            <w:szCs w:val="26"/>
          </w:rPr>
          <w:t>&lt;/</w:t>
        </w:r>
        <w:r w:rsidRPr="00A57A06">
          <w:rPr>
            <w:rFonts w:ascii="Consolas" w:hAnsi="Consolas" w:cs="Consolas"/>
            <w:color w:val="3F7F7F"/>
            <w:kern w:val="0"/>
            <w:szCs w:val="26"/>
          </w:rPr>
          <w:t>property</w:t>
        </w:r>
        <w:r w:rsidRPr="00A57A06">
          <w:rPr>
            <w:rFonts w:ascii="Consolas" w:hAnsi="Consolas" w:cs="Consolas"/>
            <w:color w:val="008080"/>
            <w:kern w:val="0"/>
            <w:sz w:val="26"/>
            <w:szCs w:val="26"/>
          </w:rPr>
          <w:t>&gt;</w:t>
        </w:r>
      </w:ins>
    </w:p>
    <w:p w14:paraId="22733813" w14:textId="77777777" w:rsidR="001F76F1" w:rsidRPr="00A57A06" w:rsidRDefault="001F76F1" w:rsidP="001F76F1">
      <w:pPr>
        <w:pStyle w:val="a7"/>
        <w:numPr>
          <w:ilvl w:val="0"/>
          <w:numId w:val="10"/>
        </w:numPr>
        <w:ind w:firstLineChars="0"/>
        <w:rPr>
          <w:ins w:id="291" w:author="Administrator" w:date="2014-07-29T14:50:00Z"/>
          <w:rFonts w:ascii="Consolas" w:hAnsi="Consolas" w:cs="Consolas"/>
          <w:color w:val="008080"/>
          <w:kern w:val="0"/>
          <w:sz w:val="26"/>
          <w:szCs w:val="26"/>
        </w:rPr>
      </w:pPr>
      <w:ins w:id="292" w:author="Administrator" w:date="2014-07-29T14:50:00Z">
        <w:r w:rsidRPr="00A57A06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指定二级缓存类</w:t>
        </w:r>
      </w:ins>
    </w:p>
    <w:p w14:paraId="393AFA1C" w14:textId="77777777" w:rsidR="001F76F1" w:rsidRDefault="001F76F1" w:rsidP="001F76F1">
      <w:pPr>
        <w:rPr>
          <w:ins w:id="293" w:author="Administrator" w:date="2014-07-29T14:50:00Z"/>
          <w:rFonts w:ascii="Consolas" w:hAnsi="Consolas" w:cs="Consolas"/>
          <w:color w:val="008080"/>
          <w:kern w:val="0"/>
          <w:sz w:val="24"/>
          <w:szCs w:val="26"/>
        </w:rPr>
      </w:pPr>
      <w:ins w:id="294" w:author="Administrator" w:date="2014-07-29T14:50:00Z">
        <w:r w:rsidRPr="00A57A06">
          <w:rPr>
            <w:rFonts w:ascii="Consolas" w:hAnsi="Consolas" w:cs="Consolas"/>
            <w:color w:val="008080"/>
            <w:kern w:val="0"/>
            <w:sz w:val="24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 w:val="24"/>
            <w:szCs w:val="26"/>
          </w:rPr>
          <w:t>property</w:t>
        </w:r>
        <w:r w:rsidRPr="00A57A06">
          <w:rPr>
            <w:rFonts w:ascii="Consolas" w:hAnsi="Consolas" w:cs="Consolas"/>
            <w:kern w:val="0"/>
            <w:sz w:val="24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 w:val="24"/>
            <w:szCs w:val="26"/>
          </w:rPr>
          <w:t>name</w:t>
        </w:r>
        <w:r w:rsidRPr="00A57A06">
          <w:rPr>
            <w:rFonts w:ascii="Consolas" w:hAnsi="Consolas" w:cs="Consolas"/>
            <w:color w:val="000000"/>
            <w:kern w:val="0"/>
            <w:sz w:val="24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 w:val="24"/>
            <w:szCs w:val="26"/>
          </w:rPr>
          <w:t>"hibernate.cache.provider_class"</w:t>
        </w:r>
        <w:r w:rsidRPr="00A57A06">
          <w:rPr>
            <w:rFonts w:ascii="Consolas" w:hAnsi="Consolas" w:cs="Consolas"/>
            <w:color w:val="008080"/>
            <w:kern w:val="0"/>
            <w:sz w:val="24"/>
            <w:szCs w:val="26"/>
          </w:rPr>
          <w:t>&gt;</w:t>
        </w:r>
        <w:r w:rsidRPr="00A57A06">
          <w:rPr>
            <w:rFonts w:ascii="Consolas" w:hAnsi="Consolas" w:cs="Consolas"/>
            <w:color w:val="000000"/>
            <w:kern w:val="0"/>
            <w:sz w:val="24"/>
            <w:szCs w:val="26"/>
          </w:rPr>
          <w:t>net.sf.ehcache.hibernate.EhCacheProvider</w:t>
        </w:r>
        <w:r w:rsidRPr="00A57A06">
          <w:rPr>
            <w:rFonts w:ascii="Consolas" w:hAnsi="Consolas" w:cs="Consolas"/>
            <w:color w:val="008080"/>
            <w:kern w:val="0"/>
            <w:sz w:val="24"/>
            <w:szCs w:val="26"/>
          </w:rPr>
          <w:t>&lt;/</w:t>
        </w:r>
        <w:r w:rsidRPr="00A57A06">
          <w:rPr>
            <w:rFonts w:ascii="Consolas" w:hAnsi="Consolas" w:cs="Consolas"/>
            <w:color w:val="3F7F7F"/>
            <w:kern w:val="0"/>
            <w:sz w:val="24"/>
            <w:szCs w:val="26"/>
          </w:rPr>
          <w:t>property</w:t>
        </w:r>
        <w:r w:rsidRPr="00A57A06">
          <w:rPr>
            <w:rFonts w:ascii="Consolas" w:hAnsi="Consolas" w:cs="Consolas"/>
            <w:color w:val="008080"/>
            <w:kern w:val="0"/>
            <w:sz w:val="24"/>
            <w:szCs w:val="26"/>
          </w:rPr>
          <w:t>&gt;</w:t>
        </w:r>
      </w:ins>
    </w:p>
    <w:p w14:paraId="2699C968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295" w:author="Administrator" w:date="2014-07-29T14:50:00Z"/>
        </w:rPr>
      </w:pPr>
      <w:ins w:id="296" w:author="Administrator" w:date="2014-07-29T14:50:00Z">
        <w:r>
          <w:rPr>
            <w:rFonts w:hint="eastAsia"/>
          </w:rPr>
          <w:t xml:space="preserve">  4.0</w:t>
        </w:r>
        <w:r>
          <w:rPr>
            <w:rFonts w:hint="eastAsia"/>
          </w:rPr>
          <w:t>之后需要设置</w:t>
        </w:r>
        <w:r>
          <w:rPr>
            <w:rFonts w:hint="eastAsia"/>
          </w:rPr>
          <w:t xml:space="preserve"> Factory Class</w:t>
        </w:r>
      </w:ins>
    </w:p>
    <w:p w14:paraId="74D06E53" w14:textId="77777777" w:rsidR="001F76F1" w:rsidRDefault="001F76F1" w:rsidP="001F76F1">
      <w:pPr>
        <w:rPr>
          <w:ins w:id="297" w:author="Administrator" w:date="2014-07-29T14:50:00Z"/>
          <w:rFonts w:ascii="Consolas" w:hAnsi="Consolas" w:cs="Consolas"/>
          <w:color w:val="008080"/>
          <w:kern w:val="0"/>
          <w:sz w:val="22"/>
          <w:szCs w:val="26"/>
        </w:rPr>
      </w:pPr>
      <w:ins w:id="298" w:author="Administrator" w:date="2014-07-29T14:50:00Z"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 w:val="22"/>
            <w:szCs w:val="26"/>
          </w:rPr>
          <w:t>property</w:t>
        </w:r>
        <w:r w:rsidRPr="00A57A06">
          <w:rPr>
            <w:rFonts w:ascii="Consolas" w:hAnsi="Consolas" w:cs="Consolas"/>
            <w:kern w:val="0"/>
            <w:sz w:val="22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 w:val="22"/>
            <w:szCs w:val="26"/>
          </w:rPr>
          <w:t>name</w:t>
        </w:r>
        <w:r w:rsidRPr="00A57A06">
          <w:rPr>
            <w:rFonts w:ascii="Consolas" w:hAnsi="Consolas" w:cs="Consolas"/>
            <w:color w:val="000000"/>
            <w:kern w:val="0"/>
            <w:sz w:val="22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 w:val="22"/>
            <w:szCs w:val="26"/>
          </w:rPr>
          <w:t>"hibernate.cache.region.factory_class"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&gt;</w:t>
        </w:r>
        <w:r w:rsidRPr="00A57A06">
          <w:rPr>
            <w:rFonts w:ascii="Consolas" w:hAnsi="Consolas" w:cs="Consolas"/>
            <w:color w:val="000000"/>
            <w:kern w:val="0"/>
            <w:sz w:val="22"/>
            <w:szCs w:val="26"/>
          </w:rPr>
          <w:t>org.hibernate.cache.ehcache.EhCacheRegionFactory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&lt;/</w:t>
        </w:r>
        <w:r w:rsidRPr="00A57A06">
          <w:rPr>
            <w:rFonts w:ascii="Consolas" w:hAnsi="Consolas" w:cs="Consolas"/>
            <w:color w:val="3F7F7F"/>
            <w:kern w:val="0"/>
            <w:sz w:val="22"/>
            <w:szCs w:val="26"/>
          </w:rPr>
          <w:t>property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&gt;</w:t>
        </w:r>
      </w:ins>
    </w:p>
    <w:p w14:paraId="7B25544B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299" w:author="Administrator" w:date="2014-07-29T14:50:00Z"/>
        </w:rPr>
      </w:pPr>
      <w:ins w:id="300" w:author="Administrator" w:date="2014-07-29T14:50:00Z">
        <w:r>
          <w:t>设置相应的</w:t>
        </w:r>
        <w:r>
          <w:t xml:space="preserve">ehcache.xml  </w:t>
        </w:r>
        <w:r>
          <w:t>文件</w:t>
        </w:r>
      </w:ins>
    </w:p>
    <w:p w14:paraId="621FC20C" w14:textId="77777777" w:rsidR="001F76F1" w:rsidRDefault="001F76F1" w:rsidP="001F76F1">
      <w:pPr>
        <w:rPr>
          <w:ins w:id="301" w:author="Administrator" w:date="2014-07-29T14:50:00Z"/>
          <w:rFonts w:ascii="Consolas" w:hAnsi="Consolas" w:cs="Consolas"/>
          <w:color w:val="008080"/>
          <w:kern w:val="0"/>
          <w:sz w:val="22"/>
          <w:szCs w:val="26"/>
        </w:rPr>
      </w:pPr>
      <w:ins w:id="302" w:author="Administrator" w:date="2014-07-29T14:50:00Z"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 w:val="22"/>
            <w:szCs w:val="26"/>
          </w:rPr>
          <w:t>property</w:t>
        </w:r>
        <w:r w:rsidRPr="00A57A06">
          <w:rPr>
            <w:rFonts w:ascii="Consolas" w:hAnsi="Consolas" w:cs="Consolas"/>
            <w:kern w:val="0"/>
            <w:sz w:val="22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 w:val="22"/>
            <w:szCs w:val="26"/>
          </w:rPr>
          <w:t>name</w:t>
        </w:r>
        <w:r w:rsidRPr="00A57A06">
          <w:rPr>
            <w:rFonts w:ascii="Consolas" w:hAnsi="Consolas" w:cs="Consolas"/>
            <w:color w:val="000000"/>
            <w:kern w:val="0"/>
            <w:sz w:val="22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 w:val="22"/>
            <w:szCs w:val="26"/>
          </w:rPr>
          <w:t>"hibernate.cache.provider_configuration_file_resource_path"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&gt;</w:t>
        </w:r>
        <w:r w:rsidRPr="00A57A06">
          <w:rPr>
            <w:rFonts w:ascii="Consolas" w:hAnsi="Consolas" w:cs="Consolas"/>
            <w:color w:val="000000"/>
            <w:kern w:val="0"/>
            <w:sz w:val="22"/>
            <w:szCs w:val="26"/>
          </w:rPr>
          <w:t>ehcache.xml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&lt;/</w:t>
        </w:r>
        <w:r w:rsidRPr="00A57A06">
          <w:rPr>
            <w:rFonts w:ascii="Consolas" w:hAnsi="Consolas" w:cs="Consolas"/>
            <w:color w:val="3F7F7F"/>
            <w:kern w:val="0"/>
            <w:sz w:val="22"/>
            <w:szCs w:val="26"/>
          </w:rPr>
          <w:t>property</w:t>
        </w:r>
        <w:r w:rsidRPr="00A57A06">
          <w:rPr>
            <w:rFonts w:ascii="Consolas" w:hAnsi="Consolas" w:cs="Consolas"/>
            <w:color w:val="008080"/>
            <w:kern w:val="0"/>
            <w:sz w:val="22"/>
            <w:szCs w:val="26"/>
          </w:rPr>
          <w:t>&gt;</w:t>
        </w:r>
      </w:ins>
    </w:p>
    <w:p w14:paraId="7764297D" w14:textId="77777777" w:rsidR="001F76F1" w:rsidRPr="00A57A06" w:rsidRDefault="001F76F1" w:rsidP="001F76F1">
      <w:pPr>
        <w:pStyle w:val="a7"/>
        <w:numPr>
          <w:ilvl w:val="0"/>
          <w:numId w:val="10"/>
        </w:numPr>
        <w:ind w:firstLineChars="0"/>
        <w:rPr>
          <w:ins w:id="303" w:author="Administrator" w:date="2014-07-29T14:50:00Z"/>
          <w:sz w:val="18"/>
        </w:rPr>
      </w:pPr>
      <w:ins w:id="304" w:author="Administrator" w:date="2014-07-29T14:50:00Z">
        <w:r>
          <w:rPr>
            <w:rFonts w:hint="eastAsia"/>
            <w:sz w:val="18"/>
          </w:rPr>
          <w:lastRenderedPageBreak/>
          <w:t>在</w:t>
        </w:r>
        <w:r>
          <w:rPr>
            <w:rFonts w:hint="eastAsia"/>
            <w:sz w:val="18"/>
          </w:rPr>
          <w:t>hbm.</w:t>
        </w:r>
        <w:r>
          <w:rPr>
            <w:sz w:val="18"/>
          </w:rPr>
          <w:t xml:space="preserve">.xml  </w:t>
        </w:r>
        <w:r>
          <w:rPr>
            <w:sz w:val="18"/>
          </w:rPr>
          <w:t>使用</w:t>
        </w:r>
        <w:r>
          <w:rPr>
            <w:sz w:val="18"/>
          </w:rPr>
          <w:t xml:space="preserve">cache  </w:t>
        </w:r>
        <w:r w:rsidRPr="00A57A06">
          <w:rPr>
            <w:rFonts w:ascii="Consolas" w:hAnsi="Consolas" w:cs="Consolas"/>
            <w:color w:val="008080"/>
            <w:kern w:val="0"/>
            <w:sz w:val="26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 w:val="26"/>
            <w:szCs w:val="26"/>
          </w:rPr>
          <w:t>cache</w:t>
        </w:r>
        <w:r w:rsidRPr="00A57A06">
          <w:rPr>
            <w:rFonts w:ascii="Consolas" w:hAnsi="Consolas" w:cs="Consolas"/>
            <w:kern w:val="0"/>
            <w:sz w:val="26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 w:val="26"/>
            <w:szCs w:val="26"/>
          </w:rPr>
          <w:t>usage</w:t>
        </w:r>
        <w:r w:rsidRPr="00A57A06">
          <w:rPr>
            <w:rFonts w:ascii="Consolas" w:hAnsi="Consolas" w:cs="Consolas"/>
            <w:color w:val="000000"/>
            <w:kern w:val="0"/>
            <w:sz w:val="26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 w:val="26"/>
            <w:szCs w:val="26"/>
          </w:rPr>
          <w:t>"read-only"</w:t>
        </w:r>
        <w:r w:rsidRPr="00A57A06">
          <w:rPr>
            <w:rFonts w:ascii="Consolas" w:hAnsi="Consolas" w:cs="Consolas"/>
            <w:kern w:val="0"/>
            <w:sz w:val="26"/>
            <w:szCs w:val="26"/>
          </w:rPr>
          <w:t xml:space="preserve"> </w:t>
        </w:r>
        <w:r w:rsidRPr="00A57A06">
          <w:rPr>
            <w:rFonts w:ascii="Consolas" w:hAnsi="Consolas" w:cs="Consolas"/>
            <w:color w:val="008080"/>
            <w:kern w:val="0"/>
            <w:sz w:val="26"/>
            <w:szCs w:val="26"/>
          </w:rPr>
          <w:t>/&gt;</w:t>
        </w:r>
      </w:ins>
    </w:p>
    <w:p w14:paraId="58988629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305" w:author="Administrator" w:date="2014-07-29T14:50:00Z"/>
          <w:sz w:val="18"/>
        </w:rPr>
      </w:pPr>
      <w:ins w:id="306" w:author="Administrator" w:date="2014-07-29T14:50:00Z">
        <w:r>
          <w:rPr>
            <w:sz w:val="18"/>
          </w:rPr>
          <w:t>可以在</w:t>
        </w:r>
        <w:r>
          <w:rPr>
            <w:sz w:val="18"/>
          </w:rPr>
          <w:t>ehcache</w:t>
        </w:r>
        <w:r>
          <w:rPr>
            <w:sz w:val="18"/>
          </w:rPr>
          <w:t>中</w:t>
        </w:r>
        <w:r>
          <w:rPr>
            <w:rFonts w:hint="eastAsia"/>
            <w:sz w:val="18"/>
          </w:rPr>
          <w:t xml:space="preserve">  .xml</w:t>
        </w:r>
        <w:r>
          <w:rPr>
            <w:sz w:val="18"/>
          </w:rPr>
          <w:t xml:space="preserve">   </w:t>
        </w:r>
        <w:r>
          <w:rPr>
            <w:sz w:val="18"/>
          </w:rPr>
          <w:t>配置对象使用某个</w:t>
        </w:r>
        <w:r>
          <w:rPr>
            <w:sz w:val="18"/>
          </w:rPr>
          <w:t xml:space="preserve">ehcache  </w:t>
        </w:r>
      </w:ins>
    </w:p>
    <w:p w14:paraId="6E5FC682" w14:textId="77777777" w:rsidR="001F76F1" w:rsidRDefault="001F76F1" w:rsidP="001F76F1">
      <w:pPr>
        <w:pStyle w:val="a7"/>
        <w:ind w:left="360" w:firstLineChars="0" w:firstLine="0"/>
        <w:rPr>
          <w:ins w:id="307" w:author="Administrator" w:date="2014-07-29T14:50:00Z"/>
          <w:rFonts w:ascii="Consolas" w:hAnsi="Consolas" w:cs="Consolas"/>
          <w:i/>
          <w:iCs/>
          <w:color w:val="2A00FF"/>
          <w:kern w:val="0"/>
          <w:sz w:val="26"/>
          <w:szCs w:val="26"/>
        </w:rPr>
      </w:pPr>
      <w:ins w:id="308" w:author="Administrator" w:date="2014-07-29T14:50:00Z">
        <w:r w:rsidRPr="00A57A06">
          <w:rPr>
            <w:rFonts w:ascii="Consolas" w:hAnsi="Consolas" w:cs="Consolas"/>
            <w:color w:val="008080"/>
            <w:kern w:val="0"/>
            <w:sz w:val="26"/>
            <w:szCs w:val="26"/>
          </w:rPr>
          <w:t>&lt;</w:t>
        </w:r>
        <w:r w:rsidRPr="00A57A06">
          <w:rPr>
            <w:rFonts w:ascii="Consolas" w:hAnsi="Consolas" w:cs="Consolas"/>
            <w:color w:val="3F7F7F"/>
            <w:kern w:val="0"/>
            <w:sz w:val="26"/>
            <w:szCs w:val="26"/>
          </w:rPr>
          <w:t>cache</w:t>
        </w:r>
        <w:r w:rsidRPr="00A57A06">
          <w:rPr>
            <w:rFonts w:ascii="Consolas" w:hAnsi="Consolas" w:cs="Consolas"/>
            <w:kern w:val="0"/>
            <w:sz w:val="26"/>
            <w:szCs w:val="26"/>
          </w:rPr>
          <w:t xml:space="preserve"> </w:t>
        </w:r>
        <w:r w:rsidRPr="00A57A06">
          <w:rPr>
            <w:rFonts w:ascii="Consolas" w:hAnsi="Consolas" w:cs="Consolas"/>
            <w:color w:val="7F007F"/>
            <w:kern w:val="0"/>
            <w:sz w:val="26"/>
            <w:szCs w:val="26"/>
          </w:rPr>
          <w:t>name</w:t>
        </w:r>
        <w:r w:rsidRPr="00A57A06">
          <w:rPr>
            <w:rFonts w:ascii="Consolas" w:hAnsi="Consolas" w:cs="Consolas"/>
            <w:color w:val="000000"/>
            <w:kern w:val="0"/>
            <w:sz w:val="26"/>
            <w:szCs w:val="26"/>
          </w:rPr>
          <w:t>=</w:t>
        </w:r>
        <w:r w:rsidRPr="00A57A06">
          <w:rPr>
            <w:rFonts w:ascii="Consolas" w:hAnsi="Consolas" w:cs="Consolas"/>
            <w:i/>
            <w:iCs/>
            <w:color w:val="2A00FF"/>
            <w:kern w:val="0"/>
            <w:sz w:val="26"/>
            <w:szCs w:val="26"/>
          </w:rPr>
          <w:t>"com.rzp.hibernate.entity.Student"</w:t>
        </w:r>
      </w:ins>
    </w:p>
    <w:p w14:paraId="6B4F4D7A" w14:textId="77777777" w:rsidR="001F76F1" w:rsidRDefault="001F76F1" w:rsidP="001F76F1">
      <w:pPr>
        <w:pStyle w:val="a7"/>
        <w:numPr>
          <w:ilvl w:val="0"/>
          <w:numId w:val="10"/>
        </w:numPr>
        <w:ind w:firstLineChars="0"/>
        <w:rPr>
          <w:ins w:id="309" w:author="Administrator" w:date="2014-07-29T14:50:00Z"/>
          <w:rFonts w:ascii="Consolas" w:hAnsi="Consolas" w:cs="Consolas"/>
          <w:color w:val="008080"/>
          <w:kern w:val="0"/>
          <w:sz w:val="26"/>
          <w:szCs w:val="26"/>
        </w:rPr>
      </w:pPr>
      <w:ins w:id="310" w:author="Administrator" w:date="2014-07-29T14:50:00Z">
        <w:r>
          <w:rPr>
            <w:rFonts w:ascii="Consolas" w:hAnsi="Consolas" w:cs="Consolas"/>
            <w:color w:val="008080"/>
            <w:kern w:val="0"/>
            <w:sz w:val="26"/>
            <w:szCs w:val="26"/>
          </w:rPr>
          <w:t>二级缓存</w:t>
        </w:r>
        <w:r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 xml:space="preserve"> </w:t>
        </w:r>
        <w:r>
          <w:rPr>
            <w:rFonts w:ascii="Consolas" w:hAnsi="Consolas" w:cs="Consolas"/>
            <w:color w:val="008080"/>
            <w:kern w:val="0"/>
            <w:sz w:val="26"/>
            <w:szCs w:val="26"/>
          </w:rPr>
          <w:t>缓存的仅仅是对象，当去非对象时，不会将</w:t>
        </w:r>
        <w:r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Object[] </w:t>
        </w:r>
        <w:r>
          <w:rPr>
            <w:rFonts w:ascii="Consolas" w:hAnsi="Consolas" w:cs="Consolas"/>
            <w:color w:val="008080"/>
            <w:kern w:val="0"/>
            <w:sz w:val="26"/>
            <w:szCs w:val="26"/>
          </w:rPr>
          <w:t>进行缓存</w:t>
        </w:r>
      </w:ins>
    </w:p>
    <w:p w14:paraId="5C5C4305" w14:textId="77777777" w:rsidR="001F76F1" w:rsidRPr="00A57A06" w:rsidRDefault="001F76F1" w:rsidP="001F76F1">
      <w:pPr>
        <w:pStyle w:val="a7"/>
        <w:numPr>
          <w:ilvl w:val="0"/>
          <w:numId w:val="10"/>
        </w:numPr>
        <w:ind w:firstLineChars="0"/>
        <w:rPr>
          <w:ins w:id="311" w:author="Administrator" w:date="2014-07-29T14:50:00Z"/>
        </w:rPr>
      </w:pPr>
      <w:ins w:id="312" w:author="Administrator" w:date="2014-07-29T14:50:00Z">
        <w:r>
          <w:t>取出</w:t>
        </w:r>
        <w:r>
          <w:t>List</w:t>
        </w:r>
        <w:r>
          <w:t>对象，进行二级缓存，再使用</w:t>
        </w:r>
        <w:r w:rsidRPr="00A57A06"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 xml:space="preserve">iterate(); 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会发送查询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>ID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>语句到二级缓存中进行查找，去掉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>N+1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 xml:space="preserve"> ,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若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 xml:space="preserve"> 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>再次使用</w:t>
        </w:r>
        <w:r>
          <w:rPr>
            <w:rFonts w:ascii="Consolas" w:hAnsi="Consolas" w:cs="Consolas" w:hint="eastAsia"/>
            <w:color w:val="000000"/>
            <w:kern w:val="0"/>
            <w:sz w:val="26"/>
            <w:szCs w:val="26"/>
            <w:u w:val="single"/>
          </w:rPr>
          <w:t>List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(),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会发送查询对象语句到二级缓存中</w:t>
        </w:r>
      </w:ins>
    </w:p>
    <w:p w14:paraId="303C888D" w14:textId="77777777" w:rsidR="001F76F1" w:rsidRDefault="001F76F1">
      <w:pPr>
        <w:rPr>
          <w:ins w:id="313" w:author="Administrator" w:date="2014-07-29T16:55:00Z"/>
        </w:rPr>
      </w:pPr>
    </w:p>
    <w:p w14:paraId="5A70EE67" w14:textId="689720BF" w:rsidR="007B08F9" w:rsidRDefault="00F62D61">
      <w:pPr>
        <w:rPr>
          <w:ins w:id="314" w:author="Administrator" w:date="2014-07-29T16:56:00Z"/>
        </w:rPr>
      </w:pPr>
      <w:ins w:id="315" w:author="Administrator" w:date="2014-07-29T16:56:00Z">
        <w:r>
          <w:t xml:space="preserve">Annotation  </w:t>
        </w:r>
        <w:r>
          <w:t>开启二级缓存</w:t>
        </w:r>
        <w:r w:rsidR="008449FB">
          <w:rPr>
            <w:rFonts w:hint="eastAsia"/>
          </w:rPr>
          <w:t xml:space="preserve">  </w:t>
        </w:r>
      </w:ins>
    </w:p>
    <w:p w14:paraId="73DFB7B2" w14:textId="37DAD7E8" w:rsidR="008449FB" w:rsidRPr="001F76F1" w:rsidRDefault="008449FB">
      <w:pPr>
        <w:rPr>
          <w:ins w:id="316" w:author="Administrator" w:date="2014-07-29T11:44:00Z"/>
        </w:rPr>
      </w:pPr>
      <w:ins w:id="317" w:author="Administrator" w:date="2014-07-29T16:56:00Z">
        <w:r>
          <w:t>实体类</w:t>
        </w:r>
        <w:r w:rsidRPr="00FB7787">
          <w:rPr>
            <w:rFonts w:ascii="Consolas" w:hAnsi="Consolas" w:cs="Consolas"/>
            <w:color w:val="646464"/>
            <w:kern w:val="0"/>
            <w:sz w:val="26"/>
            <w:szCs w:val="26"/>
            <w:rPrChange w:id="318" w:author="Administrator" w:date="2014-07-29T16:56:00Z">
              <w:rPr>
                <w:rFonts w:ascii="Consolas" w:hAnsi="Consolas" w:cs="Consolas"/>
                <w:color w:val="646464"/>
                <w:kern w:val="0"/>
                <w:sz w:val="26"/>
                <w:szCs w:val="26"/>
                <w:highlight w:val="blue"/>
              </w:rPr>
            </w:rPrChange>
          </w:rPr>
          <w:t>@Cache</w:t>
        </w:r>
        <w:r w:rsidRPr="00FB7787">
          <w:rPr>
            <w:rFonts w:ascii="Consolas" w:hAnsi="Consolas" w:cs="Consolas"/>
            <w:color w:val="000000"/>
            <w:kern w:val="0"/>
            <w:sz w:val="26"/>
            <w:szCs w:val="26"/>
            <w:rPrChange w:id="319" w:author="Administrator" w:date="2014-07-29T16:56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(usage = CacheConcurrencyStrategy.</w:t>
        </w:r>
        <w:r w:rsidRPr="00FB7787">
          <w:rPr>
            <w:rFonts w:ascii="Consolas" w:hAnsi="Consolas" w:cs="Consolas"/>
            <w:i/>
            <w:iCs/>
            <w:color w:val="0000C0"/>
            <w:kern w:val="0"/>
            <w:sz w:val="26"/>
            <w:szCs w:val="26"/>
            <w:rPrChange w:id="320" w:author="Administrator" w:date="2014-07-29T16:56:00Z">
              <w:rPr>
                <w:rFonts w:ascii="Consolas" w:hAnsi="Consolas" w:cs="Consolas"/>
                <w:i/>
                <w:iCs/>
                <w:color w:val="0000C0"/>
                <w:kern w:val="0"/>
                <w:sz w:val="26"/>
                <w:szCs w:val="26"/>
                <w:highlight w:val="blue"/>
              </w:rPr>
            </w:rPrChange>
          </w:rPr>
          <w:t>READ_ONLY</w:t>
        </w:r>
        <w:r w:rsidRPr="00FB7787">
          <w:rPr>
            <w:rFonts w:ascii="Consolas" w:hAnsi="Consolas" w:cs="Consolas"/>
            <w:color w:val="000000"/>
            <w:kern w:val="0"/>
            <w:sz w:val="26"/>
            <w:szCs w:val="26"/>
            <w:rPrChange w:id="321" w:author="Administrator" w:date="2014-07-29T16:56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)</w:t>
        </w:r>
      </w:ins>
    </w:p>
    <w:p w14:paraId="61C5633C" w14:textId="53092E1E" w:rsidR="00E51467" w:rsidRDefault="00E51467">
      <w:pPr>
        <w:pStyle w:val="4"/>
        <w:numPr>
          <w:ilvl w:val="0"/>
          <w:numId w:val="9"/>
        </w:numPr>
        <w:rPr>
          <w:ins w:id="322" w:author="Administrator" w:date="2014-07-29T14:39:00Z"/>
        </w:rPr>
        <w:pPrChange w:id="323" w:author="Administrator" w:date="2014-07-29T11:44:00Z">
          <w:pPr/>
        </w:pPrChange>
      </w:pPr>
      <w:ins w:id="324" w:author="Administrator" w:date="2014-07-29T11:44:00Z">
        <w:r>
          <w:rPr>
            <w:rFonts w:hint="eastAsia"/>
          </w:rPr>
          <w:t>查询缓存</w:t>
        </w:r>
        <w:r w:rsidR="00A52759">
          <w:rPr>
            <w:rFonts w:hint="eastAsia"/>
          </w:rPr>
          <w:t xml:space="preserve">  </w:t>
        </w:r>
      </w:ins>
      <w:ins w:id="325" w:author="Administrator" w:date="2014-07-29T11:45:00Z">
        <w:r w:rsidR="00C90477">
          <w:rPr>
            <w:rFonts w:hint="eastAsia"/>
          </w:rPr>
          <w:t>仅缓存</w:t>
        </w:r>
        <w:r w:rsidR="00C90477">
          <w:rPr>
            <w:rFonts w:hint="eastAsia"/>
          </w:rPr>
          <w:t>HQL</w:t>
        </w:r>
        <w:r w:rsidR="00C90477">
          <w:rPr>
            <w:rFonts w:hint="eastAsia"/>
          </w:rPr>
          <w:t>的</w:t>
        </w:r>
        <w:r w:rsidR="00C90477">
          <w:rPr>
            <w:rFonts w:hint="eastAsia"/>
          </w:rPr>
          <w:t>ID</w:t>
        </w:r>
        <w:r w:rsidR="00E4060A">
          <w:rPr>
            <w:rFonts w:hint="eastAsia"/>
          </w:rPr>
          <w:t>，</w:t>
        </w:r>
        <w:r w:rsidR="00E4060A">
          <w:rPr>
            <w:rFonts w:hint="eastAsia"/>
          </w:rPr>
          <w:t xml:space="preserve"> </w:t>
        </w:r>
        <w:r w:rsidR="00E4060A">
          <w:rPr>
            <w:rFonts w:hint="eastAsia"/>
          </w:rPr>
          <w:t>不缓存对象</w:t>
        </w:r>
      </w:ins>
    </w:p>
    <w:p w14:paraId="77F926AD" w14:textId="2DDE84BC" w:rsidR="002C1818" w:rsidRDefault="000766A1">
      <w:pPr>
        <w:pStyle w:val="a7"/>
        <w:numPr>
          <w:ilvl w:val="0"/>
          <w:numId w:val="11"/>
        </w:numPr>
        <w:ind w:firstLineChars="0"/>
        <w:rPr>
          <w:ins w:id="326" w:author="Administrator" w:date="2014-07-29T16:23:00Z"/>
        </w:rPr>
        <w:pPrChange w:id="327" w:author="Administrator" w:date="2014-07-29T16:23:00Z">
          <w:pPr/>
        </w:pPrChange>
      </w:pPr>
      <w:ins w:id="328" w:author="Administrator" w:date="2014-07-29T16:20:00Z">
        <w:r>
          <w:t>开启查询缓存</w:t>
        </w:r>
      </w:ins>
    </w:p>
    <w:p w14:paraId="5C25B6B1" w14:textId="316C8062" w:rsidR="00147929" w:rsidRDefault="00147929">
      <w:pPr>
        <w:pStyle w:val="a7"/>
        <w:ind w:left="360" w:firstLineChars="0" w:firstLine="0"/>
        <w:rPr>
          <w:ins w:id="329" w:author="Administrator" w:date="2014-07-29T16:57:00Z"/>
          <w:rFonts w:ascii="Consolas" w:hAnsi="Consolas" w:cs="Consolas"/>
          <w:color w:val="008080"/>
          <w:kern w:val="0"/>
          <w:sz w:val="26"/>
          <w:szCs w:val="26"/>
        </w:rPr>
        <w:pPrChange w:id="330" w:author="Administrator" w:date="2014-07-29T16:23:00Z">
          <w:pPr/>
        </w:pPrChange>
      </w:pPr>
      <w:ins w:id="331" w:author="Administrator" w:date="2014-07-29T16:23:00Z">
        <w:r w:rsidRPr="00740096">
          <w:rPr>
            <w:rFonts w:ascii="Consolas" w:hAnsi="Consolas" w:cs="Consolas"/>
            <w:color w:val="008080"/>
            <w:kern w:val="0"/>
            <w:sz w:val="26"/>
            <w:szCs w:val="26"/>
            <w:rPrChange w:id="332" w:author="Administrator" w:date="2014-07-29T16:2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&lt;</w:t>
        </w:r>
        <w:r w:rsidRPr="00740096">
          <w:rPr>
            <w:rFonts w:ascii="Consolas" w:hAnsi="Consolas" w:cs="Consolas"/>
            <w:color w:val="3F7F7F"/>
            <w:kern w:val="0"/>
            <w:sz w:val="26"/>
            <w:szCs w:val="26"/>
            <w:rPrChange w:id="333" w:author="Administrator" w:date="2014-07-29T16:23:00Z">
              <w:rPr>
                <w:rFonts w:ascii="Consolas" w:hAnsi="Consolas" w:cs="Consolas"/>
                <w:color w:val="3F7F7F"/>
                <w:kern w:val="0"/>
                <w:sz w:val="26"/>
                <w:szCs w:val="26"/>
                <w:highlight w:val="blue"/>
              </w:rPr>
            </w:rPrChange>
          </w:rPr>
          <w:t>property</w:t>
        </w:r>
        <w:r w:rsidRPr="00740096">
          <w:rPr>
            <w:rFonts w:ascii="Consolas" w:hAnsi="Consolas" w:cs="Consolas"/>
            <w:kern w:val="0"/>
            <w:sz w:val="26"/>
            <w:szCs w:val="26"/>
            <w:rPrChange w:id="334" w:author="Administrator" w:date="2014-07-29T16:23:00Z">
              <w:rPr>
                <w:rFonts w:ascii="Consolas" w:hAnsi="Consolas" w:cs="Consolas"/>
                <w:kern w:val="0"/>
                <w:sz w:val="26"/>
                <w:szCs w:val="26"/>
                <w:highlight w:val="blue"/>
              </w:rPr>
            </w:rPrChange>
          </w:rPr>
          <w:t xml:space="preserve"> </w:t>
        </w:r>
        <w:r w:rsidRPr="00740096">
          <w:rPr>
            <w:rFonts w:ascii="Consolas" w:hAnsi="Consolas" w:cs="Consolas"/>
            <w:color w:val="7F007F"/>
            <w:kern w:val="0"/>
            <w:sz w:val="26"/>
            <w:szCs w:val="26"/>
            <w:rPrChange w:id="335" w:author="Administrator" w:date="2014-07-29T16:23:00Z">
              <w:rPr>
                <w:rFonts w:ascii="Consolas" w:hAnsi="Consolas" w:cs="Consolas"/>
                <w:color w:val="7F007F"/>
                <w:kern w:val="0"/>
                <w:sz w:val="26"/>
                <w:szCs w:val="26"/>
                <w:highlight w:val="blue"/>
              </w:rPr>
            </w:rPrChange>
          </w:rPr>
          <w:t>name</w:t>
        </w:r>
        <w:r w:rsidRPr="00740096">
          <w:rPr>
            <w:rFonts w:ascii="Consolas" w:hAnsi="Consolas" w:cs="Consolas"/>
            <w:color w:val="000000"/>
            <w:kern w:val="0"/>
            <w:sz w:val="26"/>
            <w:szCs w:val="26"/>
            <w:rPrChange w:id="336" w:author="Administrator" w:date="2014-07-29T16:2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=</w:t>
        </w:r>
        <w:r w:rsidRPr="00740096">
          <w:rPr>
            <w:rFonts w:ascii="Consolas" w:hAnsi="Consolas" w:cs="Consolas"/>
            <w:i/>
            <w:iCs/>
            <w:color w:val="2A00FF"/>
            <w:kern w:val="0"/>
            <w:sz w:val="26"/>
            <w:szCs w:val="26"/>
            <w:rPrChange w:id="337" w:author="Administrator" w:date="2014-07-29T16:23:00Z">
              <w:rPr>
                <w:rFonts w:ascii="Consolas" w:hAnsi="Consolas" w:cs="Consolas"/>
                <w:i/>
                <w:iCs/>
                <w:color w:val="2A00FF"/>
                <w:kern w:val="0"/>
                <w:sz w:val="26"/>
                <w:szCs w:val="26"/>
                <w:highlight w:val="blue"/>
              </w:rPr>
            </w:rPrChange>
          </w:rPr>
          <w:t>"hibernate.cache.use_query_cache"</w:t>
        </w:r>
        <w:r w:rsidRPr="00740096">
          <w:rPr>
            <w:rFonts w:ascii="Consolas" w:hAnsi="Consolas" w:cs="Consolas"/>
            <w:color w:val="008080"/>
            <w:kern w:val="0"/>
            <w:sz w:val="26"/>
            <w:szCs w:val="26"/>
            <w:rPrChange w:id="338" w:author="Administrator" w:date="2014-07-29T16:2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&gt;</w:t>
        </w:r>
        <w:r w:rsidRPr="00740096">
          <w:rPr>
            <w:rFonts w:ascii="Consolas" w:hAnsi="Consolas" w:cs="Consolas"/>
            <w:color w:val="000000"/>
            <w:kern w:val="0"/>
            <w:sz w:val="26"/>
            <w:szCs w:val="26"/>
            <w:rPrChange w:id="339" w:author="Administrator" w:date="2014-07-29T16:2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true</w:t>
        </w:r>
        <w:r w:rsidRPr="00740096">
          <w:rPr>
            <w:rFonts w:ascii="Consolas" w:hAnsi="Consolas" w:cs="Consolas"/>
            <w:color w:val="008080"/>
            <w:kern w:val="0"/>
            <w:sz w:val="26"/>
            <w:szCs w:val="26"/>
            <w:rPrChange w:id="340" w:author="Administrator" w:date="2014-07-29T16:2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&lt;/</w:t>
        </w:r>
        <w:r w:rsidRPr="00740096">
          <w:rPr>
            <w:rFonts w:ascii="Consolas" w:hAnsi="Consolas" w:cs="Consolas"/>
            <w:color w:val="3F7F7F"/>
            <w:kern w:val="0"/>
            <w:sz w:val="26"/>
            <w:szCs w:val="26"/>
            <w:rPrChange w:id="341" w:author="Administrator" w:date="2014-07-29T16:23:00Z">
              <w:rPr>
                <w:rFonts w:ascii="Consolas" w:hAnsi="Consolas" w:cs="Consolas"/>
                <w:color w:val="3F7F7F"/>
                <w:kern w:val="0"/>
                <w:sz w:val="26"/>
                <w:szCs w:val="26"/>
                <w:highlight w:val="blue"/>
              </w:rPr>
            </w:rPrChange>
          </w:rPr>
          <w:t>property</w:t>
        </w:r>
        <w:r w:rsidRPr="00740096">
          <w:rPr>
            <w:rFonts w:ascii="Consolas" w:hAnsi="Consolas" w:cs="Consolas"/>
            <w:color w:val="008080"/>
            <w:kern w:val="0"/>
            <w:sz w:val="26"/>
            <w:szCs w:val="26"/>
            <w:rPrChange w:id="342" w:author="Administrator" w:date="2014-07-29T16:2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&gt;</w:t>
        </w:r>
      </w:ins>
    </w:p>
    <w:p w14:paraId="291F61C8" w14:textId="494C9F87" w:rsidR="00173829" w:rsidRPr="00490F64" w:rsidRDefault="00490F64">
      <w:pPr>
        <w:autoSpaceDE w:val="0"/>
        <w:autoSpaceDN w:val="0"/>
        <w:adjustRightInd w:val="0"/>
        <w:jc w:val="left"/>
        <w:rPr>
          <w:ins w:id="343" w:author="Administrator" w:date="2014-07-29T16:23:00Z"/>
          <w:rFonts w:ascii="Consolas" w:hAnsi="Consolas" w:cs="Consolas"/>
          <w:kern w:val="0"/>
          <w:sz w:val="26"/>
          <w:szCs w:val="26"/>
          <w:rPrChange w:id="344" w:author="Administrator" w:date="2014-07-29T16:57:00Z">
            <w:rPr>
              <w:ins w:id="345" w:author="Administrator" w:date="2014-07-29T16:23:00Z"/>
              <w:color w:val="008080"/>
            </w:rPr>
          </w:rPrChange>
        </w:rPr>
        <w:pPrChange w:id="346" w:author="Administrator" w:date="2014-07-29T16:57:00Z">
          <w:pPr/>
        </w:pPrChange>
      </w:pPr>
      <w:ins w:id="347" w:author="Administrator" w:date="2014-07-29T16:57:00Z"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session.createQuery(</w:t>
        </w:r>
        <w:r>
          <w:rPr>
            <w:rFonts w:ascii="Consolas" w:hAnsi="Consolas" w:cs="Consolas"/>
            <w:color w:val="2A00FF"/>
            <w:kern w:val="0"/>
            <w:sz w:val="26"/>
            <w:szCs w:val="26"/>
            <w:u w:val="single"/>
          </w:rPr>
          <w:t>"from Student"</w:t>
        </w:r>
        <w:r>
          <w:rPr>
            <w:rFonts w:ascii="Consolas" w:hAnsi="Consolas" w:cs="Consolas"/>
            <w:color w:val="000000"/>
            <w:kern w:val="0"/>
            <w:sz w:val="26"/>
            <w:szCs w:val="26"/>
            <w:u w:val="single"/>
          </w:rPr>
          <w:t>)</w:t>
        </w:r>
        <w:r w:rsidRPr="00490F64">
          <w:rPr>
            <w:rFonts w:ascii="Consolas" w:hAnsi="Consolas" w:cs="Consolas"/>
            <w:color w:val="000000"/>
            <w:kern w:val="0"/>
            <w:sz w:val="26"/>
            <w:szCs w:val="26"/>
            <w:u w:val="single"/>
            <w:rPrChange w:id="348" w:author="Administrator" w:date="2014-07-29T16:57:00Z">
              <w:rPr/>
            </w:rPrChange>
          </w:rPr>
          <w:t>.setCacheable(</w:t>
        </w:r>
        <w:r w:rsidRPr="00490F64">
          <w:rPr>
            <w:rFonts w:ascii="Consolas" w:hAnsi="Consolas" w:cs="Consolas"/>
            <w:b/>
            <w:bCs/>
            <w:color w:val="7F0055"/>
            <w:kern w:val="0"/>
            <w:sz w:val="26"/>
            <w:szCs w:val="26"/>
            <w:u w:val="single"/>
            <w:rPrChange w:id="349" w:author="Administrator" w:date="2014-07-29T16:57:00Z">
              <w:rPr>
                <w:b/>
                <w:bCs/>
                <w:color w:val="7F0055"/>
              </w:rPr>
            </w:rPrChange>
          </w:rPr>
          <w:t>true</w:t>
        </w:r>
        <w:r w:rsidRPr="00490F64">
          <w:rPr>
            <w:rFonts w:ascii="Consolas" w:hAnsi="Consolas" w:cs="Consolas"/>
            <w:color w:val="000000"/>
            <w:kern w:val="0"/>
            <w:sz w:val="26"/>
            <w:szCs w:val="26"/>
            <w:u w:val="single"/>
            <w:rPrChange w:id="350" w:author="Administrator" w:date="2014-07-29T16:57:00Z">
              <w:rPr/>
            </w:rPrChange>
          </w:rPr>
          <w:t>)</w:t>
        </w:r>
      </w:ins>
    </w:p>
    <w:p w14:paraId="7A386D0C" w14:textId="577809FC" w:rsidR="00F1011A" w:rsidRDefault="00D517CF">
      <w:pPr>
        <w:pStyle w:val="a7"/>
        <w:numPr>
          <w:ilvl w:val="0"/>
          <w:numId w:val="11"/>
        </w:numPr>
        <w:ind w:firstLineChars="0"/>
        <w:rPr>
          <w:ins w:id="351" w:author="Administrator" w:date="2014-07-29T16:36:00Z"/>
        </w:rPr>
        <w:pPrChange w:id="352" w:author="Administrator" w:date="2014-07-29T16:29:00Z">
          <w:pPr/>
        </w:pPrChange>
      </w:pPr>
      <w:ins w:id="353" w:author="Administrator" w:date="2014-07-29T16:29:00Z">
        <w:r>
          <w:rPr>
            <w:rFonts w:hint="eastAsia"/>
          </w:rPr>
          <w:t>只要</w:t>
        </w:r>
        <w:r w:rsidR="00C13888">
          <w:rPr>
            <w:rFonts w:hint="eastAsia"/>
          </w:rPr>
          <w:t>HQL</w:t>
        </w:r>
        <w:r w:rsidR="00C13888">
          <w:rPr>
            <w:rFonts w:hint="eastAsia"/>
          </w:rPr>
          <w:t>的语句</w:t>
        </w:r>
        <w:r w:rsidR="000F6595">
          <w:rPr>
            <w:rFonts w:hint="eastAsia"/>
          </w:rPr>
          <w:t>不一样就不会开启缓存</w:t>
        </w:r>
        <w:r w:rsidR="00557564">
          <w:rPr>
            <w:rFonts w:hint="eastAsia"/>
          </w:rPr>
          <w:t>，只有</w:t>
        </w:r>
        <w:r w:rsidR="00557564">
          <w:rPr>
            <w:rFonts w:hint="eastAsia"/>
          </w:rPr>
          <w:t>2</w:t>
        </w:r>
        <w:r w:rsidR="00557564">
          <w:rPr>
            <w:rFonts w:hint="eastAsia"/>
          </w:rPr>
          <w:t>个</w:t>
        </w:r>
      </w:ins>
      <w:ins w:id="354" w:author="Administrator" w:date="2014-07-29T16:30:00Z">
        <w:r w:rsidR="00557564">
          <w:rPr>
            <w:rFonts w:hint="eastAsia"/>
          </w:rPr>
          <w:t>HQL</w:t>
        </w:r>
        <w:r w:rsidR="00557564">
          <w:rPr>
            <w:rFonts w:hint="eastAsia"/>
          </w:rPr>
          <w:t>语句完全一致，且</w:t>
        </w:r>
        <w:r w:rsidR="006867C5">
          <w:rPr>
            <w:rFonts w:hint="eastAsia"/>
          </w:rPr>
          <w:t>参数都要一致</w:t>
        </w:r>
      </w:ins>
    </w:p>
    <w:p w14:paraId="3214272C" w14:textId="4BD34B28" w:rsidR="002F28D8" w:rsidRDefault="002F28D8">
      <w:pPr>
        <w:pStyle w:val="a7"/>
        <w:numPr>
          <w:ilvl w:val="0"/>
          <w:numId w:val="11"/>
        </w:numPr>
        <w:ind w:firstLineChars="0"/>
        <w:rPr>
          <w:ins w:id="355" w:author="Administrator" w:date="2014-07-29T17:03:00Z"/>
        </w:rPr>
        <w:pPrChange w:id="356" w:author="Administrator" w:date="2014-07-29T16:29:00Z">
          <w:pPr/>
        </w:pPrChange>
      </w:pPr>
      <w:ins w:id="357" w:author="Administrator" w:date="2014-07-29T16:36:00Z">
        <w:r>
          <w:t>查询缓存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缓存的是</w:t>
        </w:r>
        <w:r>
          <w:rPr>
            <w:rFonts w:hint="eastAsia"/>
          </w:rPr>
          <w:t>ID</w:t>
        </w:r>
        <w:r w:rsidR="00D51B89">
          <w:rPr>
            <w:rFonts w:hint="eastAsia"/>
          </w:rPr>
          <w:t>，</w:t>
        </w:r>
        <w:r w:rsidR="00D51B89">
          <w:rPr>
            <w:rFonts w:hint="eastAsia"/>
          </w:rPr>
          <w:t xml:space="preserve"> </w:t>
        </w:r>
        <w:r w:rsidR="00D51B89">
          <w:rPr>
            <w:rFonts w:hint="eastAsia"/>
          </w:rPr>
          <w:t>如果对象</w:t>
        </w:r>
      </w:ins>
      <w:ins w:id="358" w:author="Administrator" w:date="2014-07-29T16:37:00Z">
        <w:r w:rsidR="005A327D">
          <w:rPr>
            <w:rFonts w:hint="eastAsia"/>
          </w:rPr>
          <w:t>关闭二级缓存</w:t>
        </w:r>
        <w:r w:rsidR="00A70A62">
          <w:rPr>
            <w:rFonts w:hint="eastAsia"/>
          </w:rPr>
          <w:t>，此时缓存的仅仅是对象的</w:t>
        </w:r>
        <w:r w:rsidR="00A70A62">
          <w:rPr>
            <w:rFonts w:hint="eastAsia"/>
          </w:rPr>
          <w:t>ID</w:t>
        </w:r>
        <w:r w:rsidR="00330FEC">
          <w:rPr>
            <w:rFonts w:hint="eastAsia"/>
          </w:rPr>
          <w:t>，</w:t>
        </w:r>
      </w:ins>
      <w:ins w:id="359" w:author="Administrator" w:date="2014-07-29T16:38:00Z">
        <w:r w:rsidR="00CE0283">
          <w:rPr>
            <w:rFonts w:hint="eastAsia"/>
          </w:rPr>
          <w:t>再次</w:t>
        </w:r>
      </w:ins>
      <w:ins w:id="360" w:author="Administrator" w:date="2014-07-29T16:37:00Z">
        <w:r w:rsidR="00335088">
          <w:rPr>
            <w:rFonts w:hint="eastAsia"/>
          </w:rPr>
          <w:t>使用对象</w:t>
        </w:r>
        <w:r w:rsidR="00DE491C">
          <w:rPr>
            <w:rFonts w:hint="eastAsia"/>
          </w:rPr>
          <w:t>时</w:t>
        </w:r>
        <w:r w:rsidR="00290720">
          <w:rPr>
            <w:rFonts w:hint="eastAsia"/>
          </w:rPr>
          <w:t>，</w:t>
        </w:r>
      </w:ins>
      <w:ins w:id="361" w:author="Administrator" w:date="2014-07-29T16:38:00Z">
        <w:r w:rsidR="006B0F1B">
          <w:rPr>
            <w:rFonts w:hint="eastAsia"/>
          </w:rPr>
          <w:t>只有</w:t>
        </w:r>
        <w:r w:rsidR="006B0F1B">
          <w:rPr>
            <w:rFonts w:hint="eastAsia"/>
          </w:rPr>
          <w:t>ID</w:t>
        </w:r>
        <w:r w:rsidR="006B0F1B">
          <w:rPr>
            <w:rFonts w:hint="eastAsia"/>
          </w:rPr>
          <w:t>，没有对象</w:t>
        </w:r>
        <w:r w:rsidR="00677BE3">
          <w:rPr>
            <w:rFonts w:hint="eastAsia"/>
          </w:rPr>
          <w:t>，还会发送</w:t>
        </w:r>
        <w:r w:rsidR="00677BE3">
          <w:rPr>
            <w:rFonts w:hint="eastAsia"/>
          </w:rPr>
          <w:t>SQL</w:t>
        </w:r>
        <w:r w:rsidR="00AB171C">
          <w:t>,</w:t>
        </w:r>
        <w:r w:rsidR="00AB171C">
          <w:t>必须开启</w:t>
        </w:r>
        <w:r w:rsidR="00AB171C">
          <w:rPr>
            <w:rFonts w:hint="eastAsia"/>
          </w:rPr>
          <w:t xml:space="preserve"> </w:t>
        </w:r>
        <w:r w:rsidR="00AB171C">
          <w:rPr>
            <w:rFonts w:hint="eastAsia"/>
          </w:rPr>
          <w:t>对象的二级缓存</w:t>
        </w:r>
      </w:ins>
    </w:p>
    <w:p w14:paraId="4364EC1C" w14:textId="23A1AD6A" w:rsidR="00835539" w:rsidRDefault="00FC09A8">
      <w:pPr>
        <w:pStyle w:val="2"/>
        <w:numPr>
          <w:ilvl w:val="0"/>
          <w:numId w:val="1"/>
        </w:numPr>
        <w:rPr>
          <w:ins w:id="362" w:author="Administrator" w:date="2014-07-29T17:04:00Z"/>
        </w:rPr>
        <w:pPrChange w:id="363" w:author="Administrator" w:date="2014-07-29T17:04:00Z">
          <w:pPr/>
        </w:pPrChange>
      </w:pPr>
      <w:ins w:id="364" w:author="Administrator" w:date="2014-07-29T17:04:00Z">
        <w:r>
          <w:t>数据库并发</w:t>
        </w:r>
      </w:ins>
    </w:p>
    <w:p w14:paraId="57F731C5" w14:textId="3631099C" w:rsidR="00952AE9" w:rsidRDefault="00F93FFB">
      <w:pPr>
        <w:pStyle w:val="4"/>
        <w:numPr>
          <w:ilvl w:val="0"/>
          <w:numId w:val="12"/>
        </w:numPr>
        <w:rPr>
          <w:ins w:id="365" w:author="Administrator" w:date="2014-07-29T17:10:00Z"/>
        </w:rPr>
        <w:pPrChange w:id="366" w:author="Administrator" w:date="2014-07-29T17:04:00Z">
          <w:pPr/>
        </w:pPrChange>
      </w:pPr>
      <w:ins w:id="367" w:author="Administrator" w:date="2014-07-29T17:04:00Z">
        <w:r>
          <w:rPr>
            <w:highlight w:val="lightGray"/>
          </w:rPr>
          <w:t>悲观锁</w:t>
        </w:r>
      </w:ins>
    </w:p>
    <w:p w14:paraId="58CA8B79" w14:textId="437AFE0F" w:rsidR="00F43650" w:rsidRDefault="00047508">
      <w:pPr>
        <w:rPr>
          <w:ins w:id="368" w:author="Administrator" w:date="2014-07-29T17:34:00Z"/>
        </w:rPr>
      </w:pPr>
      <w:ins w:id="369" w:author="Administrator" w:date="2014-07-29T17:10:00Z">
        <w:r>
          <w:rPr>
            <w:rFonts w:hint="eastAsia"/>
          </w:rPr>
          <w:t>基于数据库机制</w:t>
        </w:r>
        <w:r w:rsidR="00162D5F">
          <w:rPr>
            <w:rFonts w:hint="eastAsia"/>
          </w:rPr>
          <w:t>，</w:t>
        </w:r>
        <w:r w:rsidR="00BD5B4F">
          <w:rPr>
            <w:rFonts w:hint="eastAsia"/>
          </w:rPr>
          <w:t>基于同步机制</w:t>
        </w:r>
        <w:r w:rsidR="00081FBA">
          <w:rPr>
            <w:rFonts w:hint="eastAsia"/>
          </w:rPr>
          <w:t>，</w:t>
        </w:r>
        <w:r w:rsidR="00083A95">
          <w:rPr>
            <w:rFonts w:hint="eastAsia"/>
          </w:rPr>
          <w:t>只要读取</w:t>
        </w:r>
      </w:ins>
      <w:ins w:id="370" w:author="Administrator" w:date="2014-07-29T17:11:00Z">
        <w:r w:rsidR="00083A95">
          <w:rPr>
            <w:rFonts w:hint="eastAsia"/>
          </w:rPr>
          <w:t>这个对象</w:t>
        </w:r>
        <w:r w:rsidR="006359F7">
          <w:rPr>
            <w:rFonts w:hint="eastAsia"/>
          </w:rPr>
          <w:t>，这个被对象就会被枷锁，只有在第一个线程读取完毕后，第二个</w:t>
        </w:r>
      </w:ins>
      <w:ins w:id="371" w:author="Administrator" w:date="2014-07-29T17:12:00Z">
        <w:r w:rsidR="006359F7">
          <w:rPr>
            <w:rFonts w:hint="eastAsia"/>
          </w:rPr>
          <w:t>线程再能读取</w:t>
        </w:r>
      </w:ins>
    </w:p>
    <w:p w14:paraId="4700C38D" w14:textId="3B6ECAF5" w:rsidR="000900DA" w:rsidRDefault="000900DA">
      <w:pPr>
        <w:rPr>
          <w:ins w:id="372" w:author="Administrator" w:date="2014-07-29T17:33:00Z"/>
        </w:rPr>
      </w:pPr>
      <w:ins w:id="373" w:author="Administrator" w:date="2014-07-29T17:34:00Z">
        <w:r>
          <w:t>不使用</w:t>
        </w:r>
      </w:ins>
    </w:p>
    <w:p w14:paraId="016DB996" w14:textId="324A2887" w:rsidR="00547EEC" w:rsidRPr="007D285F" w:rsidRDefault="007D285F">
      <w:pPr>
        <w:autoSpaceDE w:val="0"/>
        <w:autoSpaceDN w:val="0"/>
        <w:adjustRightInd w:val="0"/>
        <w:jc w:val="left"/>
        <w:rPr>
          <w:ins w:id="374" w:author="Administrator" w:date="2014-07-29T17:04:00Z"/>
          <w:rFonts w:ascii="Consolas" w:hAnsi="Consolas" w:cs="Consolas"/>
          <w:kern w:val="0"/>
          <w:sz w:val="26"/>
          <w:szCs w:val="26"/>
          <w:rPrChange w:id="375" w:author="Administrator" w:date="2014-07-29T17:33:00Z">
            <w:rPr>
              <w:ins w:id="376" w:author="Administrator" w:date="2014-07-29T17:04:00Z"/>
            </w:rPr>
          </w:rPrChange>
        </w:rPr>
        <w:pPrChange w:id="377" w:author="Administrator" w:date="2014-07-29T17:33:00Z">
          <w:pPr/>
        </w:pPrChange>
      </w:pPr>
      <w:ins w:id="378" w:author="Administrator" w:date="2014-07-29T17:33:00Z">
        <w:r>
          <w:rPr>
            <w:rFonts w:ascii="Consolas" w:hAnsi="Consolas" w:cs="Consolas"/>
            <w:color w:val="000000"/>
            <w:kern w:val="0"/>
            <w:sz w:val="26"/>
            <w:szCs w:val="26"/>
          </w:rPr>
          <w:t>session.load(Student.</w:t>
        </w:r>
        <w:r>
          <w:rPr>
            <w:rFonts w:ascii="Consolas" w:hAnsi="Consolas" w:cs="Consolas"/>
            <w:b/>
            <w:bCs/>
            <w:color w:val="7F0055"/>
            <w:kern w:val="0"/>
            <w:sz w:val="26"/>
            <w:szCs w:val="26"/>
          </w:rPr>
          <w:t>class</w:t>
        </w:r>
        <w:r>
          <w:rPr>
            <w:rFonts w:ascii="Consolas" w:hAnsi="Consolas" w:cs="Consolas"/>
            <w:color w:val="000000"/>
            <w:kern w:val="0"/>
            <w:sz w:val="26"/>
            <w:szCs w:val="26"/>
          </w:rPr>
          <w:t>, 1,LockOptions.</w:t>
        </w:r>
        <w:r>
          <w:rPr>
            <w:rFonts w:ascii="Consolas" w:hAnsi="Consolas" w:cs="Consolas"/>
            <w:i/>
            <w:iCs/>
            <w:color w:val="0000C0"/>
            <w:kern w:val="0"/>
            <w:sz w:val="26"/>
            <w:szCs w:val="26"/>
          </w:rPr>
          <w:t>UPGRADE</w:t>
        </w:r>
        <w:r>
          <w:rPr>
            <w:rFonts w:ascii="Consolas" w:hAnsi="Consolas" w:cs="Consolas"/>
            <w:color w:val="000000"/>
            <w:kern w:val="0"/>
            <w:sz w:val="26"/>
            <w:szCs w:val="26"/>
          </w:rPr>
          <w:t>);</w:t>
        </w:r>
      </w:ins>
    </w:p>
    <w:p w14:paraId="5D0207B6" w14:textId="754E892D" w:rsidR="00847B1D" w:rsidRDefault="005A6763">
      <w:pPr>
        <w:pStyle w:val="4"/>
        <w:numPr>
          <w:ilvl w:val="0"/>
          <w:numId w:val="12"/>
        </w:numPr>
        <w:rPr>
          <w:ins w:id="379" w:author="Administrator" w:date="2014-07-29T17:12:00Z"/>
        </w:rPr>
        <w:pPrChange w:id="380" w:author="Administrator" w:date="2014-07-29T17:04:00Z">
          <w:pPr/>
        </w:pPrChange>
      </w:pPr>
      <w:ins w:id="381" w:author="Administrator" w:date="2014-07-29T17:05:00Z">
        <w:r>
          <w:rPr>
            <w:highlight w:val="lightGray"/>
          </w:rPr>
          <w:t>乐观锁</w:t>
        </w:r>
      </w:ins>
    </w:p>
    <w:p w14:paraId="7E2BB5DC" w14:textId="72AAC39E" w:rsidR="00737AF9" w:rsidRDefault="00CD738B">
      <w:pPr>
        <w:rPr>
          <w:ins w:id="382" w:author="Administrator" w:date="2014-07-29T17:42:00Z"/>
        </w:rPr>
      </w:pPr>
      <w:ins w:id="383" w:author="Administrator" w:date="2014-07-29T17:12:00Z">
        <w:r>
          <w:t>在数据库中增加</w:t>
        </w:r>
        <w:r w:rsidR="008875F6">
          <w:t xml:space="preserve">version </w:t>
        </w:r>
        <w:r w:rsidR="008875F6">
          <w:t>字段实现</w:t>
        </w:r>
        <w:r w:rsidR="00691832">
          <w:t>，</w:t>
        </w:r>
        <w:r w:rsidR="00406DDE">
          <w:t>每一次</w:t>
        </w:r>
      </w:ins>
      <w:ins w:id="384" w:author="Administrator" w:date="2014-07-29T17:13:00Z">
        <w:r w:rsidR="00406DDE">
          <w:t>修改</w:t>
        </w:r>
        <w:r w:rsidR="004F33F7">
          <w:t>都会让</w:t>
        </w:r>
        <w:r w:rsidR="004F33F7">
          <w:rPr>
            <w:rFonts w:hint="eastAsia"/>
          </w:rPr>
          <w:t xml:space="preserve">version </w:t>
        </w:r>
        <w:r w:rsidR="004F33F7">
          <w:rPr>
            <w:rFonts w:hint="eastAsia"/>
          </w:rPr>
          <w:t>数字</w:t>
        </w:r>
        <w:r w:rsidR="004F33F7">
          <w:rPr>
            <w:rFonts w:hint="eastAsia"/>
          </w:rPr>
          <w:t xml:space="preserve"> +1</w:t>
        </w:r>
        <w:r w:rsidR="004F33F7">
          <w:rPr>
            <w:rFonts w:hint="eastAsia"/>
          </w:rPr>
          <w:t>，</w:t>
        </w:r>
        <w:r w:rsidR="00927ACB">
          <w:rPr>
            <w:rFonts w:hint="eastAsia"/>
          </w:rPr>
          <w:t>在读取的时候，根据</w:t>
        </w:r>
        <w:r w:rsidR="00927ACB">
          <w:rPr>
            <w:rFonts w:hint="eastAsia"/>
          </w:rPr>
          <w:t>version</w:t>
        </w:r>
      </w:ins>
      <w:ins w:id="385" w:author="Administrator" w:date="2014-07-29T17:14:00Z">
        <w:r w:rsidR="00927ACB">
          <w:rPr>
            <w:rFonts w:hint="eastAsia"/>
          </w:rPr>
          <w:t>的版本读取</w:t>
        </w:r>
        <w:r w:rsidR="001B52BE">
          <w:rPr>
            <w:rFonts w:hint="eastAsia"/>
          </w:rPr>
          <w:t>，如果并发修改就会抛异常</w:t>
        </w:r>
      </w:ins>
    </w:p>
    <w:p w14:paraId="05A6053C" w14:textId="2E1A019C" w:rsidR="00415AAE" w:rsidRDefault="00E94C56">
      <w:pPr>
        <w:rPr>
          <w:ins w:id="386" w:author="Administrator" w:date="2014-07-29T17:43:00Z"/>
        </w:rPr>
      </w:pPr>
      <w:ins w:id="387" w:author="Administrator" w:date="2014-07-29T17:42:00Z">
        <w:r>
          <w:lastRenderedPageBreak/>
          <w:t>H</w:t>
        </w:r>
        <w:r>
          <w:rPr>
            <w:rFonts w:hint="eastAsia"/>
          </w:rPr>
          <w:t>bm.</w:t>
        </w:r>
      </w:ins>
      <w:ins w:id="388" w:author="Administrator" w:date="2014-07-29T17:43:00Z">
        <w:r>
          <w:t xml:space="preserve">xml  </w:t>
        </w:r>
        <w:r>
          <w:t>文件加入</w:t>
        </w:r>
      </w:ins>
    </w:p>
    <w:p w14:paraId="36BC92DE" w14:textId="337905A7" w:rsidR="00E94C56" w:rsidRDefault="00E94C56">
      <w:pPr>
        <w:rPr>
          <w:ins w:id="389" w:author="Administrator" w:date="2014-07-29T17:43:00Z"/>
          <w:rFonts w:ascii="Consolas" w:hAnsi="Consolas" w:cs="Consolas"/>
          <w:color w:val="008080"/>
          <w:kern w:val="0"/>
          <w:sz w:val="26"/>
          <w:szCs w:val="26"/>
        </w:rPr>
      </w:pPr>
      <w:ins w:id="390" w:author="Administrator" w:date="2014-07-29T17:43:00Z">
        <w:r w:rsidRPr="00F51111">
          <w:rPr>
            <w:rFonts w:ascii="Consolas" w:hAnsi="Consolas" w:cs="Consolas"/>
            <w:color w:val="008080"/>
            <w:kern w:val="0"/>
            <w:sz w:val="26"/>
            <w:szCs w:val="26"/>
            <w:rPrChange w:id="391" w:author="Administrator" w:date="2014-07-29T17:4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&lt;</w:t>
        </w:r>
        <w:r w:rsidRPr="00F51111">
          <w:rPr>
            <w:rFonts w:ascii="Consolas" w:hAnsi="Consolas" w:cs="Consolas"/>
            <w:color w:val="3F7F7F"/>
            <w:kern w:val="0"/>
            <w:sz w:val="26"/>
            <w:szCs w:val="26"/>
            <w:rPrChange w:id="392" w:author="Administrator" w:date="2014-07-29T17:43:00Z">
              <w:rPr>
                <w:rFonts w:ascii="Consolas" w:hAnsi="Consolas" w:cs="Consolas"/>
                <w:color w:val="3F7F7F"/>
                <w:kern w:val="0"/>
                <w:sz w:val="26"/>
                <w:szCs w:val="26"/>
                <w:highlight w:val="lightGray"/>
              </w:rPr>
            </w:rPrChange>
          </w:rPr>
          <w:t>version</w:t>
        </w:r>
        <w:r w:rsidRPr="00F51111">
          <w:rPr>
            <w:rFonts w:ascii="Consolas" w:hAnsi="Consolas" w:cs="Consolas"/>
            <w:kern w:val="0"/>
            <w:sz w:val="26"/>
            <w:szCs w:val="26"/>
            <w:rPrChange w:id="393" w:author="Administrator" w:date="2014-07-29T17:43:00Z">
              <w:rPr>
                <w:rFonts w:ascii="Consolas" w:hAnsi="Consolas" w:cs="Consolas"/>
                <w:kern w:val="0"/>
                <w:sz w:val="26"/>
                <w:szCs w:val="26"/>
                <w:highlight w:val="blue"/>
              </w:rPr>
            </w:rPrChange>
          </w:rPr>
          <w:t xml:space="preserve"> </w:t>
        </w:r>
        <w:r w:rsidRPr="00F51111">
          <w:rPr>
            <w:rFonts w:ascii="Consolas" w:hAnsi="Consolas" w:cs="Consolas"/>
            <w:color w:val="7F007F"/>
            <w:kern w:val="0"/>
            <w:sz w:val="26"/>
            <w:szCs w:val="26"/>
            <w:rPrChange w:id="394" w:author="Administrator" w:date="2014-07-29T17:43:00Z">
              <w:rPr>
                <w:rFonts w:ascii="Consolas" w:hAnsi="Consolas" w:cs="Consolas"/>
                <w:color w:val="7F007F"/>
                <w:kern w:val="0"/>
                <w:sz w:val="26"/>
                <w:szCs w:val="26"/>
                <w:highlight w:val="blue"/>
              </w:rPr>
            </w:rPrChange>
          </w:rPr>
          <w:t>name</w:t>
        </w:r>
        <w:r w:rsidRPr="00F51111">
          <w:rPr>
            <w:rFonts w:ascii="Consolas" w:hAnsi="Consolas" w:cs="Consolas"/>
            <w:color w:val="000000"/>
            <w:kern w:val="0"/>
            <w:sz w:val="26"/>
            <w:szCs w:val="26"/>
            <w:rPrChange w:id="395" w:author="Administrator" w:date="2014-07-29T17:4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highlight w:val="blue"/>
              </w:rPr>
            </w:rPrChange>
          </w:rPr>
          <w:t>=</w:t>
        </w:r>
        <w:r w:rsidRPr="00F51111">
          <w:rPr>
            <w:rFonts w:ascii="Consolas" w:hAnsi="Consolas" w:cs="Consolas"/>
            <w:i/>
            <w:iCs/>
            <w:color w:val="2A00FF"/>
            <w:kern w:val="0"/>
            <w:sz w:val="26"/>
            <w:szCs w:val="26"/>
            <w:rPrChange w:id="396" w:author="Administrator" w:date="2014-07-29T17:43:00Z">
              <w:rPr>
                <w:rFonts w:ascii="Consolas" w:hAnsi="Consolas" w:cs="Consolas"/>
                <w:i/>
                <w:iCs/>
                <w:color w:val="2A00FF"/>
                <w:kern w:val="0"/>
                <w:sz w:val="26"/>
                <w:szCs w:val="26"/>
                <w:highlight w:val="blue"/>
              </w:rPr>
            </w:rPrChange>
          </w:rPr>
          <w:t>"version"</w:t>
        </w:r>
        <w:r w:rsidRPr="00F51111">
          <w:rPr>
            <w:rFonts w:ascii="Consolas" w:hAnsi="Consolas" w:cs="Consolas"/>
            <w:color w:val="008080"/>
            <w:kern w:val="0"/>
            <w:sz w:val="26"/>
            <w:szCs w:val="26"/>
            <w:rPrChange w:id="397" w:author="Administrator" w:date="2014-07-29T17:4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&gt;&lt;/</w:t>
        </w:r>
        <w:r w:rsidRPr="00F51111">
          <w:rPr>
            <w:rFonts w:ascii="Consolas" w:hAnsi="Consolas" w:cs="Consolas"/>
            <w:color w:val="3F7F7F"/>
            <w:kern w:val="0"/>
            <w:sz w:val="26"/>
            <w:szCs w:val="26"/>
            <w:rPrChange w:id="398" w:author="Administrator" w:date="2014-07-29T17:43:00Z">
              <w:rPr>
                <w:rFonts w:ascii="Consolas" w:hAnsi="Consolas" w:cs="Consolas"/>
                <w:color w:val="3F7F7F"/>
                <w:kern w:val="0"/>
                <w:sz w:val="26"/>
                <w:szCs w:val="26"/>
                <w:highlight w:val="lightGray"/>
              </w:rPr>
            </w:rPrChange>
          </w:rPr>
          <w:t>version</w:t>
        </w:r>
        <w:r w:rsidRPr="00F51111">
          <w:rPr>
            <w:rFonts w:ascii="Consolas" w:hAnsi="Consolas" w:cs="Consolas"/>
            <w:color w:val="008080"/>
            <w:kern w:val="0"/>
            <w:sz w:val="26"/>
            <w:szCs w:val="26"/>
            <w:rPrChange w:id="399" w:author="Administrator" w:date="2014-07-29T17:43:00Z">
              <w:rPr>
                <w:rFonts w:ascii="Consolas" w:hAnsi="Consolas" w:cs="Consolas"/>
                <w:color w:val="008080"/>
                <w:kern w:val="0"/>
                <w:sz w:val="26"/>
                <w:szCs w:val="26"/>
                <w:highlight w:val="blue"/>
              </w:rPr>
            </w:rPrChange>
          </w:rPr>
          <w:t>&gt;</w:t>
        </w:r>
        <w:r w:rsidR="00123C62"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  </w:t>
        </w:r>
        <w:r w:rsidR="00123C62">
          <w:rPr>
            <w:rFonts w:ascii="Consolas" w:hAnsi="Consolas" w:cs="Consolas"/>
            <w:color w:val="008080"/>
            <w:kern w:val="0"/>
            <w:sz w:val="26"/>
            <w:szCs w:val="26"/>
          </w:rPr>
          <w:t>必须在</w:t>
        </w:r>
        <w:r w:rsidR="00123C62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 xml:space="preserve">ID </w:t>
        </w:r>
        <w:r w:rsidR="00123C62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后面</w:t>
        </w:r>
      </w:ins>
    </w:p>
    <w:p w14:paraId="5257AC0D" w14:textId="76F3B286" w:rsidR="0055535D" w:rsidRDefault="0055535D">
      <w:pPr>
        <w:rPr>
          <w:ins w:id="400" w:author="Administrator" w:date="2014-07-29T17:47:00Z"/>
          <w:rFonts w:ascii="Consolas" w:hAnsi="Consolas" w:cs="Consolas"/>
          <w:color w:val="008080"/>
          <w:kern w:val="0"/>
          <w:sz w:val="26"/>
          <w:szCs w:val="26"/>
        </w:rPr>
      </w:pPr>
      <w:ins w:id="401" w:author="Administrator" w:date="2014-07-29T17:43:00Z">
        <w:r>
          <w:rPr>
            <w:rFonts w:ascii="Consolas" w:hAnsi="Consolas" w:cs="Consolas"/>
            <w:color w:val="008080"/>
            <w:kern w:val="0"/>
            <w:sz w:val="26"/>
            <w:szCs w:val="26"/>
          </w:rPr>
          <w:t>实体类加入</w:t>
        </w:r>
        <w:r w:rsidR="00FC7CED">
          <w:rPr>
            <w:rFonts w:ascii="Consolas" w:hAnsi="Consolas" w:cs="Consolas"/>
            <w:color w:val="008080"/>
            <w:kern w:val="0"/>
            <w:sz w:val="26"/>
            <w:szCs w:val="26"/>
          </w:rPr>
          <w:t>version  int</w:t>
        </w:r>
      </w:ins>
    </w:p>
    <w:p w14:paraId="1E055CD5" w14:textId="77777777" w:rsidR="007D6E98" w:rsidRDefault="007D6E98">
      <w:pPr>
        <w:rPr>
          <w:ins w:id="402" w:author="Administrator" w:date="2014-07-29T17:47:00Z"/>
          <w:rFonts w:ascii="Consolas" w:hAnsi="Consolas" w:cs="Consolas"/>
          <w:color w:val="008080"/>
          <w:kern w:val="0"/>
          <w:sz w:val="26"/>
          <w:szCs w:val="26"/>
        </w:rPr>
      </w:pPr>
    </w:p>
    <w:p w14:paraId="4EC71D70" w14:textId="4ADB2469" w:rsidR="007D6E98" w:rsidRDefault="007D6E98">
      <w:pPr>
        <w:rPr>
          <w:ins w:id="403" w:author="Administrator" w:date="2014-07-29T17:54:00Z"/>
          <w:rFonts w:ascii="Consolas" w:hAnsi="Consolas" w:cs="Consolas"/>
          <w:color w:val="008080"/>
          <w:kern w:val="0"/>
          <w:sz w:val="26"/>
          <w:szCs w:val="26"/>
        </w:rPr>
      </w:pPr>
      <w:ins w:id="404" w:author="Administrator" w:date="2014-07-29T17:47:00Z">
        <w:r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Annotate  </w:t>
        </w:r>
      </w:ins>
    </w:p>
    <w:p w14:paraId="33445498" w14:textId="0ADD5BF8" w:rsidR="00306825" w:rsidRDefault="009136C9">
      <w:pPr>
        <w:rPr>
          <w:ins w:id="405" w:author="Administrator" w:date="2014-07-29T17:54:00Z"/>
          <w:rFonts w:ascii="Consolas" w:hAnsi="Consolas" w:cs="Consolas"/>
          <w:color w:val="008080"/>
          <w:kern w:val="0"/>
          <w:sz w:val="26"/>
          <w:szCs w:val="26"/>
        </w:rPr>
      </w:pPr>
      <w:ins w:id="406" w:author="Administrator" w:date="2014-07-29T20:20:00Z">
        <w:r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@version</w:t>
        </w:r>
      </w:ins>
      <w:bookmarkStart w:id="407" w:name="_GoBack"/>
      <w:bookmarkEnd w:id="407"/>
    </w:p>
    <w:p w14:paraId="11E4F921" w14:textId="1A7F6690" w:rsidR="006211AF" w:rsidRDefault="00590D0B">
      <w:pPr>
        <w:pStyle w:val="2"/>
        <w:numPr>
          <w:ilvl w:val="0"/>
          <w:numId w:val="1"/>
        </w:numPr>
        <w:rPr>
          <w:ins w:id="408" w:author="Administrator" w:date="2014-07-29T17:54:00Z"/>
        </w:rPr>
        <w:pPrChange w:id="409" w:author="Administrator" w:date="2014-07-29T17:54:00Z">
          <w:pPr/>
        </w:pPrChange>
      </w:pPr>
      <w:ins w:id="410" w:author="Administrator" w:date="2014-07-29T17:54:00Z">
        <w:r>
          <w:t>一种提高效率的方式</w:t>
        </w:r>
      </w:ins>
    </w:p>
    <w:p w14:paraId="28F835D1" w14:textId="7FB8DF6D" w:rsidR="00F61DC8" w:rsidRDefault="00517D3F">
      <w:pPr>
        <w:pStyle w:val="4"/>
        <w:numPr>
          <w:ilvl w:val="0"/>
          <w:numId w:val="14"/>
        </w:numPr>
        <w:rPr>
          <w:ins w:id="411" w:author="Administrator" w:date="2014-07-29T17:55:00Z"/>
        </w:rPr>
        <w:pPrChange w:id="412" w:author="Administrator" w:date="2014-07-29T17:55:00Z">
          <w:pPr/>
        </w:pPrChange>
      </w:pPr>
      <w:ins w:id="413" w:author="Administrator" w:date="2014-07-29T17:55:00Z">
        <w:r>
          <w:rPr>
            <w:rFonts w:hint="eastAsia"/>
          </w:rPr>
          <w:t>关系尽可能使用单向关联</w:t>
        </w:r>
        <w:r w:rsidR="00F86A96">
          <w:rPr>
            <w:rFonts w:hint="eastAsia"/>
          </w:rPr>
          <w:t>，不使用双向关联</w:t>
        </w:r>
      </w:ins>
    </w:p>
    <w:p w14:paraId="1F92F02D" w14:textId="7F23751D" w:rsidR="00517D3F" w:rsidRDefault="00A7716B">
      <w:pPr>
        <w:pStyle w:val="4"/>
        <w:numPr>
          <w:ilvl w:val="0"/>
          <w:numId w:val="14"/>
        </w:numPr>
        <w:rPr>
          <w:ins w:id="414" w:author="Administrator" w:date="2014-07-29T17:56:00Z"/>
        </w:rPr>
        <w:pPrChange w:id="415" w:author="Administrator" w:date="2014-07-29T17:55:00Z">
          <w:pPr/>
        </w:pPrChange>
      </w:pPr>
      <w:ins w:id="416" w:author="Administrator" w:date="2014-07-29T17:55:00Z">
        <w:r>
          <w:rPr>
            <w:rFonts w:hint="eastAsia"/>
          </w:rPr>
          <w:t>在大项目中</w:t>
        </w:r>
        <w:r w:rsidR="00C4285C">
          <w:rPr>
            <w:rFonts w:hint="eastAsia"/>
          </w:rPr>
          <w:t>，使用</w:t>
        </w:r>
      </w:ins>
      <w:ins w:id="417" w:author="Administrator" w:date="2014-07-29T17:56:00Z">
        <w:r w:rsidR="00C4285C">
          <w:rPr>
            <w:rFonts w:hint="eastAsia"/>
          </w:rPr>
          <w:t>Hibernate</w:t>
        </w:r>
        <w:r w:rsidR="00C4285C">
          <w:rPr>
            <w:rFonts w:hint="eastAsia"/>
          </w:rPr>
          <w:t>可以酌情考虑</w:t>
        </w:r>
        <w:r w:rsidR="007970CC">
          <w:rPr>
            <w:rFonts w:hint="eastAsia"/>
          </w:rPr>
          <w:t>以下</w:t>
        </w:r>
        <w:r w:rsidR="0092081D">
          <w:rPr>
            <w:rFonts w:hint="eastAsia"/>
          </w:rPr>
          <w:t>原则</w:t>
        </w:r>
      </w:ins>
    </w:p>
    <w:p w14:paraId="308E6C14" w14:textId="77777777" w:rsidR="002C1A28" w:rsidRDefault="00D54FCF">
      <w:pPr>
        <w:pStyle w:val="5"/>
        <w:numPr>
          <w:ilvl w:val="0"/>
          <w:numId w:val="15"/>
        </w:numPr>
        <w:rPr>
          <w:ins w:id="418" w:author="Administrator" w:date="2014-07-29T18:03:00Z"/>
        </w:rPr>
        <w:pPrChange w:id="419" w:author="Administrator" w:date="2014-07-29T17:56:00Z">
          <w:pPr/>
        </w:pPrChange>
      </w:pPr>
      <w:ins w:id="420" w:author="Administrator" w:date="2014-07-29T17:56:00Z">
        <w:r>
          <w:rPr>
            <w:rFonts w:hint="eastAsia"/>
          </w:rPr>
          <w:t>不要使用</w:t>
        </w:r>
        <w:r w:rsidR="00C81360">
          <w:rPr>
            <w:rFonts w:hint="eastAsia"/>
          </w:rPr>
          <w:t>对象关联</w:t>
        </w:r>
        <w:r w:rsidR="00742BB6">
          <w:rPr>
            <w:rFonts w:hint="eastAsia"/>
          </w:rPr>
          <w:t>，</w:t>
        </w:r>
      </w:ins>
      <w:ins w:id="421" w:author="Administrator" w:date="2014-07-29T17:57:00Z">
        <w:r w:rsidR="006702D7">
          <w:rPr>
            <w:rFonts w:hint="eastAsia"/>
          </w:rPr>
          <w:t>使用冗余字段代替外键</w:t>
        </w:r>
      </w:ins>
      <w:ins w:id="422" w:author="Administrator" w:date="2014-07-29T18:02:00Z">
        <w:r w:rsidR="00DD230F">
          <w:rPr>
            <w:rFonts w:hint="eastAsia"/>
          </w:rPr>
          <w:t>，</w:t>
        </w:r>
      </w:ins>
    </w:p>
    <w:p w14:paraId="7D174410" w14:textId="42CB3D9C" w:rsidR="00D54FCF" w:rsidRDefault="00186D56">
      <w:pPr>
        <w:rPr>
          <w:ins w:id="423" w:author="Administrator" w:date="2014-07-29T18:03:00Z"/>
        </w:rPr>
      </w:pPr>
      <w:ins w:id="424" w:author="Administrator" w:date="2014-07-29T18:03:00Z">
        <w:r>
          <w:rPr>
            <w:rFonts w:hint="eastAsia"/>
          </w:rPr>
          <w:t>需要</w:t>
        </w:r>
        <w:r w:rsidR="00D97BDC">
          <w:rPr>
            <w:rFonts w:hint="eastAsia"/>
          </w:rPr>
          <w:t>手动</w:t>
        </w:r>
        <w:r>
          <w:rPr>
            <w:rFonts w:hint="eastAsia"/>
          </w:rPr>
          <w:t>更新冗余字段</w:t>
        </w:r>
        <w:r w:rsidR="006F3C17">
          <w:rPr>
            <w:rFonts w:hint="eastAsia"/>
          </w:rPr>
          <w:t>，</w:t>
        </w:r>
        <w:r w:rsidR="00FF1B09">
          <w:rPr>
            <w:rFonts w:hint="eastAsia"/>
          </w:rPr>
          <w:t>比跨表查询</w:t>
        </w:r>
        <w:r w:rsidR="007B7CA0">
          <w:rPr>
            <w:rFonts w:hint="eastAsia"/>
          </w:rPr>
          <w:t>速度快</w:t>
        </w:r>
      </w:ins>
    </w:p>
    <w:p w14:paraId="6568DB2F" w14:textId="794075EE" w:rsidR="005B5C76" w:rsidRDefault="000803E3">
      <w:pPr>
        <w:pStyle w:val="5"/>
        <w:numPr>
          <w:ilvl w:val="0"/>
          <w:numId w:val="15"/>
        </w:numPr>
        <w:rPr>
          <w:ins w:id="425" w:author="Administrator" w:date="2014-07-29T18:21:00Z"/>
        </w:rPr>
        <w:pPrChange w:id="426" w:author="Administrator" w:date="2014-07-29T18:03:00Z">
          <w:pPr/>
        </w:pPrChange>
      </w:pPr>
      <w:ins w:id="427" w:author="Administrator" w:date="2014-07-29T18:08:00Z">
        <w:r>
          <w:rPr>
            <w:rFonts w:hint="eastAsia"/>
          </w:rPr>
          <w:t>不使用</w:t>
        </w:r>
        <w:r>
          <w:rPr>
            <w:rFonts w:hint="eastAsia"/>
          </w:rPr>
          <w:t>HQL</w:t>
        </w:r>
      </w:ins>
      <w:ins w:id="428" w:author="Administrator" w:date="2014-07-29T18:09:00Z">
        <w:r w:rsidR="00503A4D">
          <w:t>，</w:t>
        </w:r>
      </w:ins>
      <w:ins w:id="429" w:author="Administrator" w:date="2014-07-29T18:08:00Z">
        <w:r w:rsidR="00FB5D89">
          <w:t>全部查询</w:t>
        </w:r>
        <w:r w:rsidR="00C6525E">
          <w:rPr>
            <w:rFonts w:hint="eastAsia"/>
          </w:rPr>
          <w:t>SQL</w:t>
        </w:r>
      </w:ins>
      <w:ins w:id="430" w:author="Administrator" w:date="2014-07-29T18:09:00Z">
        <w:r w:rsidR="00C6525E">
          <w:rPr>
            <w:rFonts w:hint="eastAsia"/>
          </w:rPr>
          <w:t>查询</w:t>
        </w:r>
        <w:r w:rsidR="00116670">
          <w:rPr>
            <w:rFonts w:hint="eastAsia"/>
          </w:rPr>
          <w:t>，自己</w:t>
        </w:r>
        <w:r w:rsidR="00F17990">
          <w:rPr>
            <w:rFonts w:hint="eastAsia"/>
          </w:rPr>
          <w:t>实现</w:t>
        </w:r>
        <w:r w:rsidR="00C86917">
          <w:rPr>
            <w:rFonts w:hint="eastAsia"/>
          </w:rPr>
          <w:t>cache</w:t>
        </w:r>
      </w:ins>
    </w:p>
    <w:p w14:paraId="233BCDAD" w14:textId="72DD4001" w:rsidR="00EA5ECA" w:rsidRDefault="002D7FCC">
      <w:pPr>
        <w:pStyle w:val="2"/>
        <w:numPr>
          <w:ilvl w:val="0"/>
          <w:numId w:val="1"/>
        </w:numPr>
        <w:rPr>
          <w:ins w:id="431" w:author="Administrator" w:date="2014-07-29T18:22:00Z"/>
        </w:rPr>
        <w:pPrChange w:id="432" w:author="Administrator" w:date="2014-07-29T18:21:00Z">
          <w:pPr/>
        </w:pPrChange>
      </w:pPr>
      <w:ins w:id="433" w:author="Administrator" w:date="2014-07-29T18:21:00Z">
        <w:r>
          <w:rPr>
            <w:rFonts w:hint="eastAsia"/>
          </w:rPr>
          <w:t xml:space="preserve"> SQL </w:t>
        </w:r>
      </w:ins>
      <w:ins w:id="434" w:author="Administrator" w:date="2014-07-29T18:22:00Z">
        <w:r>
          <w:rPr>
            <w:rFonts w:hint="eastAsia"/>
          </w:rPr>
          <w:t>查询</w:t>
        </w:r>
      </w:ins>
    </w:p>
    <w:p w14:paraId="0AD7264C" w14:textId="400BCFC8" w:rsidR="00693626" w:rsidRDefault="0069362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35" w:author="Administrator" w:date="2014-07-29T19:01:00Z"/>
          <w:rFonts w:ascii="Consolas" w:hAnsi="Consolas" w:cs="Consolas"/>
          <w:color w:val="008080"/>
          <w:kern w:val="0"/>
          <w:sz w:val="26"/>
          <w:szCs w:val="26"/>
        </w:rPr>
        <w:pPrChange w:id="436" w:author="Administrator" w:date="2014-07-29T18:22:00Z">
          <w:pPr/>
        </w:pPrChange>
      </w:pPr>
      <w:ins w:id="437" w:author="Administrator" w:date="2014-07-29T18:22:00Z">
        <w:r w:rsidRPr="004162D6">
          <w:rPr>
            <w:rFonts w:ascii="Consolas" w:hAnsi="Consolas" w:cs="Consolas"/>
            <w:color w:val="008080"/>
            <w:kern w:val="0"/>
            <w:sz w:val="26"/>
            <w:szCs w:val="26"/>
            <w:rPrChange w:id="438" w:author="Administrator" w:date="2014-07-29T18:23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 xml:space="preserve">session.createSQLQuery("select * from </w:t>
        </w:r>
        <w:r w:rsidR="00AC0192">
          <w:rPr>
            <w:rFonts w:ascii="Consolas" w:hAnsi="Consolas" w:cs="Consolas"/>
            <w:color w:val="008080"/>
            <w:kern w:val="0"/>
            <w:sz w:val="26"/>
            <w:szCs w:val="26"/>
          </w:rPr>
          <w:t>student</w:t>
        </w:r>
        <w:r w:rsidRPr="004162D6">
          <w:rPr>
            <w:rFonts w:ascii="Consolas" w:hAnsi="Consolas" w:cs="Consolas"/>
            <w:color w:val="008080"/>
            <w:kern w:val="0"/>
            <w:sz w:val="26"/>
            <w:szCs w:val="26"/>
            <w:rPrChange w:id="439" w:author="Administrator" w:date="2014-07-29T18:23:00Z">
              <w:rPr>
                <w:rFonts w:ascii="Consolas" w:hAnsi="Consolas" w:cs="Consolas"/>
                <w:color w:val="2A00FF"/>
                <w:kern w:val="0"/>
                <w:sz w:val="26"/>
                <w:szCs w:val="26"/>
                <w:u w:val="single"/>
              </w:rPr>
            </w:rPrChange>
          </w:rPr>
          <w:t>").addEntity(Student.class).setFirstResult(2).setMaxResults(5).list();</w:t>
        </w:r>
      </w:ins>
    </w:p>
    <w:p w14:paraId="2FFBB610" w14:textId="77777777" w:rsidR="003D299A" w:rsidRDefault="003D299A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40" w:author="Administrator" w:date="2014-07-29T19:01:00Z"/>
          <w:rFonts w:ascii="Consolas" w:hAnsi="Consolas" w:cs="Consolas"/>
          <w:color w:val="008080"/>
          <w:kern w:val="0"/>
          <w:sz w:val="26"/>
          <w:szCs w:val="26"/>
        </w:rPr>
        <w:pPrChange w:id="441" w:author="Administrator" w:date="2014-07-29T18:22:00Z">
          <w:pPr/>
        </w:pPrChange>
      </w:pPr>
    </w:p>
    <w:p w14:paraId="3EDED651" w14:textId="77777777" w:rsidR="00B574C7" w:rsidRDefault="00B574C7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42" w:author="Administrator" w:date="2014-07-29T19:01:00Z"/>
          <w:rFonts w:ascii="Consolas" w:hAnsi="Consolas" w:cs="Consolas"/>
          <w:color w:val="008080"/>
          <w:kern w:val="0"/>
          <w:sz w:val="26"/>
          <w:szCs w:val="26"/>
        </w:rPr>
        <w:pPrChange w:id="443" w:author="Administrator" w:date="2014-07-29T18:22:00Z">
          <w:pPr/>
        </w:pPrChange>
      </w:pPr>
    </w:p>
    <w:p w14:paraId="66845AE1" w14:textId="31E4FFF4" w:rsidR="003D299A" w:rsidRDefault="003D299A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44" w:author="Administrator" w:date="2014-07-29T19:31:00Z"/>
          <w:rFonts w:ascii="Consolas" w:hAnsi="Consolas" w:cs="Consolas"/>
          <w:color w:val="008080"/>
          <w:kern w:val="0"/>
          <w:sz w:val="26"/>
          <w:szCs w:val="26"/>
        </w:rPr>
        <w:pPrChange w:id="445" w:author="Administrator" w:date="2014-07-29T19:02:00Z">
          <w:pPr/>
        </w:pPrChange>
      </w:pPr>
      <w:ins w:id="446" w:author="Administrator" w:date="2014-07-29T19:01:00Z">
        <w:r w:rsidRPr="00CE3B21">
          <w:rPr>
            <w:rFonts w:ascii="Consolas" w:hAnsi="Consolas" w:cs="Consolas"/>
            <w:color w:val="008080"/>
            <w:kern w:val="0"/>
            <w:sz w:val="26"/>
            <w:szCs w:val="26"/>
            <w:rPrChange w:id="447" w:author="Administrator" w:date="2014-07-29T19:01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>session.createSQLQuery("select {stu.*} ,{cla.*} ,{g.*}  from xml_student stu left join xml_classroom cla  on  (stu.cid=cla.id)  left join xml_grade g  on  (cla.gid  =g.id)").addEntity("stu"</w:t>
        </w:r>
        <w:r w:rsidR="004D1D6E">
          <w:rPr>
            <w:rFonts w:ascii="Consolas" w:hAnsi="Consolas" w:cs="Consolas"/>
            <w:color w:val="008080"/>
            <w:kern w:val="0"/>
            <w:sz w:val="26"/>
            <w:szCs w:val="26"/>
          </w:rPr>
          <w:t>,</w:t>
        </w:r>
        <w:r w:rsidRPr="00CE3B21">
          <w:rPr>
            <w:rFonts w:ascii="Consolas" w:hAnsi="Consolas" w:cs="Consolas"/>
            <w:color w:val="008080"/>
            <w:kern w:val="0"/>
            <w:sz w:val="26"/>
            <w:szCs w:val="26"/>
            <w:rPrChange w:id="448" w:author="Administrator" w:date="2014-07-29T19:01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>Student.class).addEntity("cla", ClassRoom.class).addEntity("g", Grade.class).list();</w:t>
        </w:r>
      </w:ins>
    </w:p>
    <w:p w14:paraId="519C751C" w14:textId="77777777" w:rsidR="00FF1ECD" w:rsidRDefault="00FF1EC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49" w:author="Administrator" w:date="2014-07-29T19:31:00Z"/>
          <w:rFonts w:ascii="Consolas" w:hAnsi="Consolas" w:cs="Consolas"/>
          <w:color w:val="008080"/>
          <w:kern w:val="0"/>
          <w:sz w:val="26"/>
          <w:szCs w:val="26"/>
        </w:rPr>
        <w:pPrChange w:id="450" w:author="Administrator" w:date="2014-07-29T19:02:00Z">
          <w:pPr/>
        </w:pPrChange>
      </w:pPr>
    </w:p>
    <w:p w14:paraId="7A459613" w14:textId="77777777" w:rsidR="00FF1ECD" w:rsidRDefault="00FF1EC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51" w:author="Administrator" w:date="2014-07-29T19:31:00Z"/>
          <w:rFonts w:ascii="Consolas" w:hAnsi="Consolas" w:cs="Consolas"/>
          <w:color w:val="008080"/>
          <w:kern w:val="0"/>
          <w:sz w:val="26"/>
          <w:szCs w:val="26"/>
        </w:rPr>
        <w:pPrChange w:id="452" w:author="Administrator" w:date="2014-07-29T19:02:00Z">
          <w:pPr/>
        </w:pPrChange>
      </w:pPr>
    </w:p>
    <w:p w14:paraId="4D5B7CFC" w14:textId="77777777" w:rsidR="00BE362E" w:rsidRDefault="00BE362E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53" w:author="Administrator" w:date="2014-07-29T19:31:00Z"/>
          <w:rFonts w:ascii="Consolas" w:hAnsi="Consolas" w:cs="Consolas"/>
          <w:color w:val="008080"/>
          <w:kern w:val="0"/>
          <w:sz w:val="26"/>
          <w:szCs w:val="26"/>
        </w:rPr>
        <w:pPrChange w:id="454" w:author="Administrator" w:date="2014-07-29T19:02:00Z">
          <w:pPr/>
        </w:pPrChange>
      </w:pPr>
    </w:p>
    <w:p w14:paraId="6EC600D3" w14:textId="0AAC2C27" w:rsidR="00FF1ECD" w:rsidRPr="007725E5" w:rsidRDefault="00FF1ECD" w:rsidP="00B2305B">
      <w:pPr>
        <w:autoSpaceDE w:val="0"/>
        <w:autoSpaceDN w:val="0"/>
        <w:adjustRightInd w:val="0"/>
        <w:jc w:val="left"/>
        <w:rPr>
          <w:ins w:id="455" w:author="Administrator" w:date="2014-07-29T19:31:00Z"/>
          <w:rFonts w:ascii="Consolas" w:hAnsi="Consolas" w:cs="Consolas"/>
          <w:color w:val="008080"/>
          <w:kern w:val="0"/>
          <w:sz w:val="26"/>
          <w:szCs w:val="26"/>
          <w:rPrChange w:id="456" w:author="Administrator" w:date="2014-07-29T19:31:00Z">
            <w:rPr>
              <w:ins w:id="457" w:author="Administrator" w:date="2014-07-29T19:31:00Z"/>
              <w:rFonts w:ascii="Consolas" w:hAnsi="Consolas" w:cs="Consolas"/>
              <w:kern w:val="0"/>
              <w:sz w:val="26"/>
              <w:szCs w:val="26"/>
            </w:rPr>
          </w:rPrChange>
        </w:rPr>
        <w:pPrChange w:id="458" w:author="Administrator" w:date="2014-07-29T20:19:00Z">
          <w:pPr>
            <w:autoSpaceDE w:val="0"/>
            <w:autoSpaceDN w:val="0"/>
            <w:adjustRightInd w:val="0"/>
            <w:jc w:val="left"/>
          </w:pPr>
        </w:pPrChange>
      </w:pPr>
      <w:ins w:id="459" w:author="Administrator" w:date="2014-07-29T19:31:00Z">
        <w:r w:rsidRPr="007725E5">
          <w:rPr>
            <w:rFonts w:ascii="Consolas" w:hAnsi="Consolas" w:cs="Consolas"/>
            <w:color w:val="008080"/>
            <w:kern w:val="0"/>
            <w:sz w:val="26"/>
            <w:szCs w:val="26"/>
            <w:rPrChange w:id="460" w:author="Administrator" w:date="2014-07-29T19:31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 xml:space="preserve">session.createSQLQuery("select stu.name as  sname , cla.name as cname , g.name  as gname   from xml_student stu left join xml_classroom cla  on  (stu.cid=cla.id)  </w:t>
        </w:r>
        <w:r w:rsidRPr="007725E5">
          <w:rPr>
            <w:rFonts w:ascii="Consolas" w:hAnsi="Consolas" w:cs="Consolas"/>
            <w:color w:val="008080"/>
            <w:kern w:val="0"/>
            <w:sz w:val="26"/>
            <w:szCs w:val="26"/>
            <w:rPrChange w:id="461" w:author="Administrator" w:date="2014-07-29T19:31:00Z">
              <w:rPr>
                <w:rFonts w:ascii="Consolas" w:hAnsi="Consolas" w:cs="Consolas"/>
                <w:color w:val="2A00FF"/>
                <w:kern w:val="0"/>
                <w:sz w:val="26"/>
                <w:szCs w:val="26"/>
                <w:u w:val="single"/>
              </w:rPr>
            </w:rPrChange>
          </w:rPr>
          <w:lastRenderedPageBreak/>
          <w:t>left join xml_grade g  on  (cla.gid  =g.id)")</w:t>
        </w:r>
      </w:ins>
    </w:p>
    <w:p w14:paraId="5A9B4E1D" w14:textId="2F1AEDA1" w:rsidR="00FF1ECD" w:rsidRDefault="00FF1ECD" w:rsidP="006728D7">
      <w:pPr>
        <w:autoSpaceDE w:val="0"/>
        <w:autoSpaceDN w:val="0"/>
        <w:adjustRightInd w:val="0"/>
        <w:jc w:val="left"/>
        <w:rPr>
          <w:ins w:id="462" w:author="Administrator" w:date="2014-07-29T19:32:00Z"/>
          <w:rFonts w:ascii="Consolas" w:hAnsi="Consolas" w:cs="Consolas"/>
          <w:color w:val="008080"/>
          <w:kern w:val="0"/>
          <w:sz w:val="26"/>
          <w:szCs w:val="26"/>
        </w:rPr>
        <w:pPrChange w:id="463" w:author="Administrator" w:date="2014-07-29T20:19:00Z">
          <w:pPr/>
        </w:pPrChange>
      </w:pPr>
      <w:ins w:id="464" w:author="Administrator" w:date="2014-07-29T19:31:00Z">
        <w:r w:rsidRPr="007725E5">
          <w:rPr>
            <w:rFonts w:ascii="Consolas" w:hAnsi="Consolas" w:cs="Consolas"/>
            <w:color w:val="008080"/>
            <w:kern w:val="0"/>
            <w:sz w:val="26"/>
            <w:szCs w:val="26"/>
            <w:rPrChange w:id="465" w:author="Administrator" w:date="2014-07-29T19:31:00Z">
              <w:rPr>
                <w:rFonts w:ascii="Consolas" w:hAnsi="Consolas" w:cs="Consolas"/>
                <w:color w:val="000000"/>
                <w:kern w:val="0"/>
                <w:sz w:val="26"/>
                <w:szCs w:val="26"/>
                <w:u w:val="single"/>
              </w:rPr>
            </w:rPrChange>
          </w:rPr>
          <w:t>.setResultTransformer(Transformers.aliasToBean(StudentDTO.class)).list();</w:t>
        </w:r>
      </w:ins>
    </w:p>
    <w:p w14:paraId="456EC1B2" w14:textId="77777777" w:rsidR="000013E9" w:rsidRDefault="000013E9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66" w:author="Administrator" w:date="2014-07-29T19:32:00Z"/>
          <w:rFonts w:ascii="Consolas" w:hAnsi="Consolas" w:cs="Consolas"/>
          <w:color w:val="008080"/>
          <w:kern w:val="0"/>
          <w:sz w:val="26"/>
          <w:szCs w:val="26"/>
        </w:rPr>
        <w:pPrChange w:id="467" w:author="Administrator" w:date="2014-07-29T19:02:00Z">
          <w:pPr/>
        </w:pPrChange>
      </w:pPr>
    </w:p>
    <w:p w14:paraId="4509AB4C" w14:textId="77777777" w:rsidR="000013E9" w:rsidRDefault="000013E9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68" w:author="Administrator" w:date="2014-07-29T19:32:00Z"/>
          <w:rFonts w:ascii="Consolas" w:hAnsi="Consolas" w:cs="Consolas"/>
          <w:color w:val="008080"/>
          <w:kern w:val="0"/>
          <w:sz w:val="26"/>
          <w:szCs w:val="26"/>
        </w:rPr>
        <w:pPrChange w:id="469" w:author="Administrator" w:date="2014-07-29T19:02:00Z">
          <w:pPr/>
        </w:pPrChange>
      </w:pPr>
    </w:p>
    <w:p w14:paraId="18DDB1F9" w14:textId="77777777" w:rsidR="003A6269" w:rsidRDefault="00937D0E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ins w:id="470" w:author="Administrator" w:date="2014-07-29T19:32:00Z"/>
          <w:rFonts w:ascii="Consolas" w:hAnsi="Consolas" w:cs="Consolas"/>
          <w:color w:val="008080"/>
          <w:kern w:val="0"/>
          <w:sz w:val="26"/>
          <w:szCs w:val="26"/>
        </w:rPr>
        <w:pPrChange w:id="471" w:author="Administrator" w:date="2014-07-29T19:02:00Z">
          <w:pPr/>
        </w:pPrChange>
      </w:pPr>
      <w:ins w:id="472" w:author="Administrator" w:date="2014-07-29T19:32:00Z">
        <w:r>
          <w:rPr>
            <w:rFonts w:ascii="Consolas" w:hAnsi="Consolas" w:cs="Consolas"/>
            <w:color w:val="008080"/>
            <w:kern w:val="0"/>
            <w:sz w:val="26"/>
            <w:szCs w:val="26"/>
          </w:rPr>
          <w:t>转换类必须设置</w:t>
        </w:r>
        <w:r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 xml:space="preserve"> 2</w:t>
        </w:r>
        <w:r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个构造方法</w:t>
        </w:r>
        <w:r w:rsidR="00607DFF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 xml:space="preserve">  </w:t>
        </w:r>
      </w:ins>
    </w:p>
    <w:p w14:paraId="1EFD5016" w14:textId="0EBD2ED2" w:rsidR="000013E9" w:rsidRPr="004162D6" w:rsidRDefault="00D414AB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8080"/>
          <w:kern w:val="0"/>
          <w:sz w:val="26"/>
          <w:szCs w:val="26"/>
          <w:rPrChange w:id="473" w:author="Administrator" w:date="2014-07-29T18:23:00Z">
            <w:rPr/>
          </w:rPrChange>
        </w:rPr>
        <w:pPrChange w:id="474" w:author="Administrator" w:date="2014-07-29T19:02:00Z">
          <w:pPr/>
        </w:pPrChange>
      </w:pPr>
      <w:ins w:id="475" w:author="Administrator" w:date="2014-07-29T19:32:00Z">
        <w:r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stu.name </w:t>
        </w:r>
        <w:r w:rsidR="00607DFF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a</w:t>
        </w:r>
        <w:r w:rsidR="00607DFF"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s </w:t>
        </w:r>
        <w:r w:rsidR="00341EF6">
          <w:rPr>
            <w:rFonts w:ascii="Consolas" w:hAnsi="Consolas" w:cs="Consolas"/>
            <w:color w:val="008080"/>
            <w:kern w:val="0"/>
            <w:sz w:val="26"/>
            <w:szCs w:val="26"/>
          </w:rPr>
          <w:t>XX</w:t>
        </w:r>
        <w:r w:rsidR="00607DFF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 xml:space="preserve"> </w:t>
        </w:r>
        <w:r w:rsidR="00B97513">
          <w:rPr>
            <w:rFonts w:ascii="Consolas" w:hAnsi="Consolas" w:cs="Consolas"/>
            <w:color w:val="008080"/>
            <w:kern w:val="0"/>
            <w:sz w:val="26"/>
            <w:szCs w:val="26"/>
          </w:rPr>
          <w:t xml:space="preserve">   </w:t>
        </w:r>
        <w:r w:rsidR="00341EF6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XX</w:t>
        </w:r>
        <w:r w:rsidR="00607DFF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为</w:t>
        </w:r>
      </w:ins>
      <w:ins w:id="476" w:author="Administrator" w:date="2014-07-29T19:33:00Z">
        <w:r w:rsidR="00B97513">
          <w:rPr>
            <w:rFonts w:ascii="Consolas" w:hAnsi="Consolas" w:cs="Consolas" w:hint="eastAsia"/>
            <w:color w:val="008080"/>
            <w:kern w:val="0"/>
            <w:sz w:val="26"/>
            <w:szCs w:val="26"/>
          </w:rPr>
          <w:t>结果转换对象的</w:t>
        </w:r>
      </w:ins>
      <w:ins w:id="477" w:author="Administrator" w:date="2014-07-29T19:32:00Z">
        <w:r w:rsidR="00607DFF">
          <w:rPr>
            <w:rFonts w:ascii="Consolas" w:hAnsi="Consolas" w:cs="Consolas"/>
            <w:color w:val="008080"/>
            <w:kern w:val="0"/>
            <w:sz w:val="26"/>
            <w:szCs w:val="26"/>
          </w:rPr>
          <w:t>属性</w:t>
        </w:r>
      </w:ins>
      <w:ins w:id="478" w:author="Administrator" w:date="2014-07-29T19:33:00Z">
        <w:r w:rsidR="0046027B">
          <w:rPr>
            <w:rFonts w:ascii="Consolas" w:hAnsi="Consolas" w:cs="Consolas"/>
            <w:color w:val="008080"/>
            <w:kern w:val="0"/>
            <w:sz w:val="26"/>
            <w:szCs w:val="26"/>
          </w:rPr>
          <w:t>名</w:t>
        </w:r>
      </w:ins>
    </w:p>
    <w:sectPr w:rsidR="000013E9" w:rsidRPr="0041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4-07-25T11:23:00Z" w:initials="A">
    <w:p w14:paraId="6A7517DB" w14:textId="317D1C82" w:rsidR="007B0671" w:rsidRDefault="00D16891">
      <w:pPr>
        <w:pStyle w:val="a4"/>
      </w:pPr>
      <w:r>
        <w:rPr>
          <w:rStyle w:val="a3"/>
        </w:rPr>
        <w:annotationRef/>
      </w:r>
      <w:r>
        <w:t>数据库有，引用对象没有</w:t>
      </w:r>
    </w:p>
    <w:p w14:paraId="11B62CFB" w14:textId="445723C8" w:rsidR="007B0671" w:rsidRDefault="007B0671">
      <w:pPr>
        <w:pStyle w:val="a4"/>
      </w:pPr>
      <w:r>
        <w:t>Delete</w:t>
      </w:r>
      <w:r>
        <w:t>变成瞬时状态</w:t>
      </w:r>
    </w:p>
  </w:comment>
  <w:comment w:id="1" w:author="Administrator" w:date="2014-07-26T23:26:00Z" w:initials="A">
    <w:p w14:paraId="5E3CA88A" w14:textId="0181EE64" w:rsidR="00235F8D" w:rsidRDefault="00235F8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多方</w:t>
      </w:r>
    </w:p>
  </w:comment>
  <w:comment w:id="2" w:author="Administrator" w:date="2014-07-26T23:27:00Z" w:initials="A">
    <w:p w14:paraId="1D7F8D99" w14:textId="75AE95BB" w:rsidR="0063083C" w:rsidRDefault="0063083C">
      <w:pPr>
        <w:pStyle w:val="a4"/>
      </w:pPr>
      <w:r>
        <w:rPr>
          <w:rStyle w:val="a3"/>
        </w:rPr>
        <w:annotationRef/>
      </w:r>
      <w:r>
        <w:t>多方一方</w:t>
      </w:r>
      <w:r>
        <w:rPr>
          <w:rFonts w:hint="eastAsia"/>
        </w:rPr>
        <w:t xml:space="preserve"> </w:t>
      </w:r>
      <w:r>
        <w:rPr>
          <w:rFonts w:hint="eastAsia"/>
        </w:rPr>
        <w:t>都可设置</w:t>
      </w:r>
    </w:p>
  </w:comment>
  <w:comment w:id="3" w:author="Administrator" w:date="2014-07-26T23:27:00Z" w:initials="A">
    <w:p w14:paraId="1CFF1F68" w14:textId="6D28C5E9" w:rsidR="00691E28" w:rsidRDefault="00691E28">
      <w:pPr>
        <w:pStyle w:val="a4"/>
      </w:pPr>
      <w:r>
        <w:rPr>
          <w:rStyle w:val="a3"/>
        </w:rPr>
        <w:annotationRef/>
      </w:r>
      <w:r>
        <w:t>一方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B62CFB" w15:done="0"/>
  <w15:commentEx w15:paraId="5E3CA88A" w15:done="0"/>
  <w15:commentEx w15:paraId="1D7F8D99" w15:done="0"/>
  <w15:commentEx w15:paraId="1CFF1F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2A2"/>
    <w:multiLevelType w:val="hybridMultilevel"/>
    <w:tmpl w:val="5B3EB3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57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CC3DC2"/>
    <w:multiLevelType w:val="hybridMultilevel"/>
    <w:tmpl w:val="7EDC2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42483"/>
    <w:multiLevelType w:val="hybridMultilevel"/>
    <w:tmpl w:val="E9063D7A"/>
    <w:lvl w:ilvl="0" w:tplc="F92EE9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A02926"/>
    <w:multiLevelType w:val="hybridMultilevel"/>
    <w:tmpl w:val="D7EC1760"/>
    <w:lvl w:ilvl="0" w:tplc="5D28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7A4269"/>
    <w:multiLevelType w:val="hybridMultilevel"/>
    <w:tmpl w:val="B57A7E30"/>
    <w:lvl w:ilvl="0" w:tplc="D4706C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C6586B"/>
    <w:multiLevelType w:val="hybridMultilevel"/>
    <w:tmpl w:val="51E062B2"/>
    <w:lvl w:ilvl="0" w:tplc="221296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AD2221"/>
    <w:multiLevelType w:val="hybridMultilevel"/>
    <w:tmpl w:val="9154E4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D12415"/>
    <w:multiLevelType w:val="hybridMultilevel"/>
    <w:tmpl w:val="3538F09E"/>
    <w:lvl w:ilvl="0" w:tplc="1E5648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9655B5"/>
    <w:multiLevelType w:val="hybridMultilevel"/>
    <w:tmpl w:val="197C244C"/>
    <w:lvl w:ilvl="0" w:tplc="F92E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DF0E42"/>
    <w:multiLevelType w:val="hybridMultilevel"/>
    <w:tmpl w:val="849AA79A"/>
    <w:lvl w:ilvl="0" w:tplc="333CCAF4">
      <w:start w:val="1"/>
      <w:numFmt w:val="decimal"/>
      <w:lvlText w:val="%1．"/>
      <w:lvlJc w:val="left"/>
      <w:pPr>
        <w:ind w:left="16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4674922"/>
    <w:multiLevelType w:val="hybridMultilevel"/>
    <w:tmpl w:val="B3820DD6"/>
    <w:lvl w:ilvl="0" w:tplc="F92EE9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84344"/>
    <w:multiLevelType w:val="hybridMultilevel"/>
    <w:tmpl w:val="A7FA9B46"/>
    <w:lvl w:ilvl="0" w:tplc="171CFADE">
      <w:start w:val="1"/>
      <w:numFmt w:val="decimal"/>
      <w:lvlText w:val="%1."/>
      <w:lvlJc w:val="left"/>
      <w:pPr>
        <w:ind w:left="16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59D7F8F"/>
    <w:multiLevelType w:val="hybridMultilevel"/>
    <w:tmpl w:val="CE0884C0"/>
    <w:lvl w:ilvl="0" w:tplc="1E5648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7B7306"/>
    <w:multiLevelType w:val="hybridMultilevel"/>
    <w:tmpl w:val="919A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46628"/>
    <w:multiLevelType w:val="hybridMultilevel"/>
    <w:tmpl w:val="51B054E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4F"/>
    <w:rsid w:val="000013E9"/>
    <w:rsid w:val="000021AB"/>
    <w:rsid w:val="000078FC"/>
    <w:rsid w:val="00014E48"/>
    <w:rsid w:val="00015A0A"/>
    <w:rsid w:val="0002260E"/>
    <w:rsid w:val="000235D3"/>
    <w:rsid w:val="00030769"/>
    <w:rsid w:val="00035034"/>
    <w:rsid w:val="00036495"/>
    <w:rsid w:val="0004141D"/>
    <w:rsid w:val="00041A53"/>
    <w:rsid w:val="00043559"/>
    <w:rsid w:val="00047508"/>
    <w:rsid w:val="000508B4"/>
    <w:rsid w:val="000509C3"/>
    <w:rsid w:val="00062511"/>
    <w:rsid w:val="00063D9E"/>
    <w:rsid w:val="00065D79"/>
    <w:rsid w:val="000669E4"/>
    <w:rsid w:val="000721E8"/>
    <w:rsid w:val="00075FAB"/>
    <w:rsid w:val="000766A1"/>
    <w:rsid w:val="000803E3"/>
    <w:rsid w:val="00081FBA"/>
    <w:rsid w:val="00082D86"/>
    <w:rsid w:val="00083A95"/>
    <w:rsid w:val="00086419"/>
    <w:rsid w:val="000900DA"/>
    <w:rsid w:val="00091B11"/>
    <w:rsid w:val="00095D11"/>
    <w:rsid w:val="000A3C67"/>
    <w:rsid w:val="000B06F0"/>
    <w:rsid w:val="000B08E2"/>
    <w:rsid w:val="000C0ACC"/>
    <w:rsid w:val="000C473B"/>
    <w:rsid w:val="000D0462"/>
    <w:rsid w:val="000D45B4"/>
    <w:rsid w:val="000D579D"/>
    <w:rsid w:val="000D7A00"/>
    <w:rsid w:val="000E37E4"/>
    <w:rsid w:val="000F016E"/>
    <w:rsid w:val="000F101D"/>
    <w:rsid w:val="000F3617"/>
    <w:rsid w:val="000F6595"/>
    <w:rsid w:val="000F7D90"/>
    <w:rsid w:val="001030E5"/>
    <w:rsid w:val="0010548F"/>
    <w:rsid w:val="00112A15"/>
    <w:rsid w:val="00116670"/>
    <w:rsid w:val="00121506"/>
    <w:rsid w:val="00121F67"/>
    <w:rsid w:val="00123C62"/>
    <w:rsid w:val="00125D89"/>
    <w:rsid w:val="00137C12"/>
    <w:rsid w:val="00137E98"/>
    <w:rsid w:val="00141F45"/>
    <w:rsid w:val="0014307C"/>
    <w:rsid w:val="00143749"/>
    <w:rsid w:val="00147929"/>
    <w:rsid w:val="00161A67"/>
    <w:rsid w:val="00162D5F"/>
    <w:rsid w:val="00165640"/>
    <w:rsid w:val="001657CE"/>
    <w:rsid w:val="001721DD"/>
    <w:rsid w:val="00173829"/>
    <w:rsid w:val="00177F7B"/>
    <w:rsid w:val="00182AEF"/>
    <w:rsid w:val="00186D56"/>
    <w:rsid w:val="00191331"/>
    <w:rsid w:val="001919D3"/>
    <w:rsid w:val="00192CF7"/>
    <w:rsid w:val="001943BF"/>
    <w:rsid w:val="001A6312"/>
    <w:rsid w:val="001B1B0D"/>
    <w:rsid w:val="001B52BE"/>
    <w:rsid w:val="001C31CE"/>
    <w:rsid w:val="001D1068"/>
    <w:rsid w:val="001E1A13"/>
    <w:rsid w:val="001E2466"/>
    <w:rsid w:val="001E5159"/>
    <w:rsid w:val="001E6512"/>
    <w:rsid w:val="001E694C"/>
    <w:rsid w:val="001F1790"/>
    <w:rsid w:val="001F238C"/>
    <w:rsid w:val="001F4370"/>
    <w:rsid w:val="001F5599"/>
    <w:rsid w:val="001F719E"/>
    <w:rsid w:val="001F76F1"/>
    <w:rsid w:val="002075CA"/>
    <w:rsid w:val="0021350D"/>
    <w:rsid w:val="00213A33"/>
    <w:rsid w:val="00215E28"/>
    <w:rsid w:val="002171B9"/>
    <w:rsid w:val="002172CD"/>
    <w:rsid w:val="002313D6"/>
    <w:rsid w:val="00231805"/>
    <w:rsid w:val="00235F8D"/>
    <w:rsid w:val="00252AC0"/>
    <w:rsid w:val="002638FF"/>
    <w:rsid w:val="0026587A"/>
    <w:rsid w:val="00277ACA"/>
    <w:rsid w:val="00281256"/>
    <w:rsid w:val="00283F30"/>
    <w:rsid w:val="00290720"/>
    <w:rsid w:val="0029163E"/>
    <w:rsid w:val="00293F00"/>
    <w:rsid w:val="002A43D7"/>
    <w:rsid w:val="002A76FF"/>
    <w:rsid w:val="002B42A1"/>
    <w:rsid w:val="002B4FE9"/>
    <w:rsid w:val="002B6A52"/>
    <w:rsid w:val="002C1818"/>
    <w:rsid w:val="002C1A28"/>
    <w:rsid w:val="002C2116"/>
    <w:rsid w:val="002C3DDE"/>
    <w:rsid w:val="002C3DF0"/>
    <w:rsid w:val="002C46B3"/>
    <w:rsid w:val="002C685A"/>
    <w:rsid w:val="002D1DC5"/>
    <w:rsid w:val="002D2414"/>
    <w:rsid w:val="002D7FCC"/>
    <w:rsid w:val="002E3C2D"/>
    <w:rsid w:val="002E4356"/>
    <w:rsid w:val="002E7A63"/>
    <w:rsid w:val="002F0189"/>
    <w:rsid w:val="002F28D8"/>
    <w:rsid w:val="00302B2B"/>
    <w:rsid w:val="00303357"/>
    <w:rsid w:val="003048D7"/>
    <w:rsid w:val="00306825"/>
    <w:rsid w:val="00311E8E"/>
    <w:rsid w:val="00322CEB"/>
    <w:rsid w:val="00323CDA"/>
    <w:rsid w:val="003252DC"/>
    <w:rsid w:val="00330FEC"/>
    <w:rsid w:val="00335088"/>
    <w:rsid w:val="0033773E"/>
    <w:rsid w:val="00341EF6"/>
    <w:rsid w:val="00342153"/>
    <w:rsid w:val="003439A7"/>
    <w:rsid w:val="00343CA5"/>
    <w:rsid w:val="00346359"/>
    <w:rsid w:val="00357872"/>
    <w:rsid w:val="003600E0"/>
    <w:rsid w:val="00360D90"/>
    <w:rsid w:val="0036360B"/>
    <w:rsid w:val="003655EF"/>
    <w:rsid w:val="00366BE1"/>
    <w:rsid w:val="003714FA"/>
    <w:rsid w:val="003755B0"/>
    <w:rsid w:val="00382C3D"/>
    <w:rsid w:val="003873FD"/>
    <w:rsid w:val="003919AA"/>
    <w:rsid w:val="003A0D28"/>
    <w:rsid w:val="003A0F9E"/>
    <w:rsid w:val="003A106A"/>
    <w:rsid w:val="003A3DC9"/>
    <w:rsid w:val="003A6269"/>
    <w:rsid w:val="003B03C6"/>
    <w:rsid w:val="003B2054"/>
    <w:rsid w:val="003D1AA8"/>
    <w:rsid w:val="003D299A"/>
    <w:rsid w:val="003D56C5"/>
    <w:rsid w:val="003E0BFD"/>
    <w:rsid w:val="003E31C5"/>
    <w:rsid w:val="003E4186"/>
    <w:rsid w:val="003E5861"/>
    <w:rsid w:val="003E5C8D"/>
    <w:rsid w:val="003E74FB"/>
    <w:rsid w:val="00406DDE"/>
    <w:rsid w:val="00415AAE"/>
    <w:rsid w:val="004162D6"/>
    <w:rsid w:val="00420B8A"/>
    <w:rsid w:val="004215BB"/>
    <w:rsid w:val="0042218E"/>
    <w:rsid w:val="004239D1"/>
    <w:rsid w:val="0042531A"/>
    <w:rsid w:val="004253C0"/>
    <w:rsid w:val="004272EE"/>
    <w:rsid w:val="00431067"/>
    <w:rsid w:val="0043781E"/>
    <w:rsid w:val="00441908"/>
    <w:rsid w:val="00447553"/>
    <w:rsid w:val="004501F1"/>
    <w:rsid w:val="00451227"/>
    <w:rsid w:val="00453C1D"/>
    <w:rsid w:val="0045410B"/>
    <w:rsid w:val="0046027B"/>
    <w:rsid w:val="00462089"/>
    <w:rsid w:val="00462C8D"/>
    <w:rsid w:val="004767CD"/>
    <w:rsid w:val="00484856"/>
    <w:rsid w:val="00485924"/>
    <w:rsid w:val="00487290"/>
    <w:rsid w:val="00490F64"/>
    <w:rsid w:val="00491F2C"/>
    <w:rsid w:val="00492AC1"/>
    <w:rsid w:val="004960CD"/>
    <w:rsid w:val="004B2B10"/>
    <w:rsid w:val="004B57EF"/>
    <w:rsid w:val="004B715E"/>
    <w:rsid w:val="004C259A"/>
    <w:rsid w:val="004D1D6E"/>
    <w:rsid w:val="004E3DD1"/>
    <w:rsid w:val="004E7C7A"/>
    <w:rsid w:val="004F0550"/>
    <w:rsid w:val="004F33F7"/>
    <w:rsid w:val="00503A4D"/>
    <w:rsid w:val="00512DAD"/>
    <w:rsid w:val="0051489D"/>
    <w:rsid w:val="00517D3F"/>
    <w:rsid w:val="00520B6F"/>
    <w:rsid w:val="00520DC4"/>
    <w:rsid w:val="00530B43"/>
    <w:rsid w:val="00534C68"/>
    <w:rsid w:val="005362B0"/>
    <w:rsid w:val="00537AA3"/>
    <w:rsid w:val="00540FE5"/>
    <w:rsid w:val="00547EEC"/>
    <w:rsid w:val="005543EA"/>
    <w:rsid w:val="005548A7"/>
    <w:rsid w:val="00554A40"/>
    <w:rsid w:val="00555032"/>
    <w:rsid w:val="0055535D"/>
    <w:rsid w:val="00557564"/>
    <w:rsid w:val="00561A77"/>
    <w:rsid w:val="0056385F"/>
    <w:rsid w:val="00567F8D"/>
    <w:rsid w:val="0057084B"/>
    <w:rsid w:val="00570D00"/>
    <w:rsid w:val="00586416"/>
    <w:rsid w:val="00590D0B"/>
    <w:rsid w:val="00590EBE"/>
    <w:rsid w:val="00590F84"/>
    <w:rsid w:val="00592DAC"/>
    <w:rsid w:val="005951A7"/>
    <w:rsid w:val="0059561D"/>
    <w:rsid w:val="005A327D"/>
    <w:rsid w:val="005A3331"/>
    <w:rsid w:val="005A6763"/>
    <w:rsid w:val="005A7475"/>
    <w:rsid w:val="005A7C12"/>
    <w:rsid w:val="005B5C76"/>
    <w:rsid w:val="005B78C9"/>
    <w:rsid w:val="005C1997"/>
    <w:rsid w:val="005C2132"/>
    <w:rsid w:val="005E1077"/>
    <w:rsid w:val="005E1F2C"/>
    <w:rsid w:val="005E3965"/>
    <w:rsid w:val="005E40F9"/>
    <w:rsid w:val="005E5DAD"/>
    <w:rsid w:val="005E63A6"/>
    <w:rsid w:val="005F39BD"/>
    <w:rsid w:val="005F4686"/>
    <w:rsid w:val="005F629A"/>
    <w:rsid w:val="006024B8"/>
    <w:rsid w:val="006037EA"/>
    <w:rsid w:val="00603A28"/>
    <w:rsid w:val="00607810"/>
    <w:rsid w:val="00607DFF"/>
    <w:rsid w:val="00610774"/>
    <w:rsid w:val="00612DC3"/>
    <w:rsid w:val="0061330A"/>
    <w:rsid w:val="006178F1"/>
    <w:rsid w:val="006211AF"/>
    <w:rsid w:val="0063083C"/>
    <w:rsid w:val="0063125B"/>
    <w:rsid w:val="00632431"/>
    <w:rsid w:val="00634746"/>
    <w:rsid w:val="006359F7"/>
    <w:rsid w:val="00644DC3"/>
    <w:rsid w:val="00646777"/>
    <w:rsid w:val="00650D3C"/>
    <w:rsid w:val="00663B73"/>
    <w:rsid w:val="00663B84"/>
    <w:rsid w:val="00665F2F"/>
    <w:rsid w:val="006668B6"/>
    <w:rsid w:val="006702D7"/>
    <w:rsid w:val="006728D7"/>
    <w:rsid w:val="006758A0"/>
    <w:rsid w:val="00677BE3"/>
    <w:rsid w:val="00682309"/>
    <w:rsid w:val="006867C5"/>
    <w:rsid w:val="00691832"/>
    <w:rsid w:val="00691A9D"/>
    <w:rsid w:val="00691E28"/>
    <w:rsid w:val="00693626"/>
    <w:rsid w:val="006A171F"/>
    <w:rsid w:val="006B0098"/>
    <w:rsid w:val="006B0DB3"/>
    <w:rsid w:val="006B0F1B"/>
    <w:rsid w:val="006B5A9D"/>
    <w:rsid w:val="006C22E3"/>
    <w:rsid w:val="006C2F4F"/>
    <w:rsid w:val="006D01BF"/>
    <w:rsid w:val="006E3A11"/>
    <w:rsid w:val="006E63A8"/>
    <w:rsid w:val="006F22D8"/>
    <w:rsid w:val="006F24AA"/>
    <w:rsid w:val="006F2BF6"/>
    <w:rsid w:val="006F3C17"/>
    <w:rsid w:val="006F3EE6"/>
    <w:rsid w:val="006F485F"/>
    <w:rsid w:val="00702CC8"/>
    <w:rsid w:val="00704A5B"/>
    <w:rsid w:val="0071662E"/>
    <w:rsid w:val="00730195"/>
    <w:rsid w:val="00731802"/>
    <w:rsid w:val="00737AF9"/>
    <w:rsid w:val="00740096"/>
    <w:rsid w:val="00742BB6"/>
    <w:rsid w:val="00745757"/>
    <w:rsid w:val="00752826"/>
    <w:rsid w:val="00754E36"/>
    <w:rsid w:val="00755B38"/>
    <w:rsid w:val="00756933"/>
    <w:rsid w:val="00757E1A"/>
    <w:rsid w:val="00762661"/>
    <w:rsid w:val="0076314E"/>
    <w:rsid w:val="00764C7B"/>
    <w:rsid w:val="0077026C"/>
    <w:rsid w:val="00771F8F"/>
    <w:rsid w:val="007725E5"/>
    <w:rsid w:val="00773963"/>
    <w:rsid w:val="0077598D"/>
    <w:rsid w:val="00775B21"/>
    <w:rsid w:val="00787062"/>
    <w:rsid w:val="00796DB4"/>
    <w:rsid w:val="007970CC"/>
    <w:rsid w:val="007A20A3"/>
    <w:rsid w:val="007A29E7"/>
    <w:rsid w:val="007B0671"/>
    <w:rsid w:val="007B08F9"/>
    <w:rsid w:val="007B458D"/>
    <w:rsid w:val="007B7CA0"/>
    <w:rsid w:val="007C6F45"/>
    <w:rsid w:val="007D0D08"/>
    <w:rsid w:val="007D17EB"/>
    <w:rsid w:val="007D285F"/>
    <w:rsid w:val="007D36F2"/>
    <w:rsid w:val="007D45BE"/>
    <w:rsid w:val="007D59C3"/>
    <w:rsid w:val="007D6E98"/>
    <w:rsid w:val="0080213B"/>
    <w:rsid w:val="0082777F"/>
    <w:rsid w:val="008278F5"/>
    <w:rsid w:val="00831901"/>
    <w:rsid w:val="00832C4D"/>
    <w:rsid w:val="00834856"/>
    <w:rsid w:val="00835539"/>
    <w:rsid w:val="008418D7"/>
    <w:rsid w:val="008449FB"/>
    <w:rsid w:val="0084575B"/>
    <w:rsid w:val="008470D9"/>
    <w:rsid w:val="00847B1D"/>
    <w:rsid w:val="00857FBA"/>
    <w:rsid w:val="00861434"/>
    <w:rsid w:val="00862CD7"/>
    <w:rsid w:val="00872C10"/>
    <w:rsid w:val="00873EEC"/>
    <w:rsid w:val="00884BE3"/>
    <w:rsid w:val="00885817"/>
    <w:rsid w:val="008875F6"/>
    <w:rsid w:val="008906CB"/>
    <w:rsid w:val="008C46AF"/>
    <w:rsid w:val="008D63F3"/>
    <w:rsid w:val="008E43CF"/>
    <w:rsid w:val="008E5653"/>
    <w:rsid w:val="008F1E96"/>
    <w:rsid w:val="008F2AB0"/>
    <w:rsid w:val="008F427A"/>
    <w:rsid w:val="00910502"/>
    <w:rsid w:val="009121BF"/>
    <w:rsid w:val="009136C9"/>
    <w:rsid w:val="00913AFF"/>
    <w:rsid w:val="0092081D"/>
    <w:rsid w:val="00923530"/>
    <w:rsid w:val="009267B1"/>
    <w:rsid w:val="00927ACB"/>
    <w:rsid w:val="0093196B"/>
    <w:rsid w:val="00934436"/>
    <w:rsid w:val="00937D0E"/>
    <w:rsid w:val="00941041"/>
    <w:rsid w:val="00941714"/>
    <w:rsid w:val="009427FB"/>
    <w:rsid w:val="00943A5F"/>
    <w:rsid w:val="00952AE9"/>
    <w:rsid w:val="00953E20"/>
    <w:rsid w:val="00954265"/>
    <w:rsid w:val="00955127"/>
    <w:rsid w:val="00956065"/>
    <w:rsid w:val="00956B5D"/>
    <w:rsid w:val="0096034D"/>
    <w:rsid w:val="00960C60"/>
    <w:rsid w:val="00965724"/>
    <w:rsid w:val="00974C86"/>
    <w:rsid w:val="00974CEB"/>
    <w:rsid w:val="0098382C"/>
    <w:rsid w:val="00985945"/>
    <w:rsid w:val="009939CE"/>
    <w:rsid w:val="00994A3A"/>
    <w:rsid w:val="009A39B0"/>
    <w:rsid w:val="009A7B02"/>
    <w:rsid w:val="009B2114"/>
    <w:rsid w:val="009C700C"/>
    <w:rsid w:val="009D6967"/>
    <w:rsid w:val="009E0E98"/>
    <w:rsid w:val="009E3083"/>
    <w:rsid w:val="009E3EA7"/>
    <w:rsid w:val="009F1137"/>
    <w:rsid w:val="009F2DFF"/>
    <w:rsid w:val="009F347C"/>
    <w:rsid w:val="009F5C94"/>
    <w:rsid w:val="00A01D75"/>
    <w:rsid w:val="00A04A46"/>
    <w:rsid w:val="00A0699E"/>
    <w:rsid w:val="00A3090E"/>
    <w:rsid w:val="00A3110C"/>
    <w:rsid w:val="00A40886"/>
    <w:rsid w:val="00A408A1"/>
    <w:rsid w:val="00A40D4E"/>
    <w:rsid w:val="00A51869"/>
    <w:rsid w:val="00A52759"/>
    <w:rsid w:val="00A55F0E"/>
    <w:rsid w:val="00A576E5"/>
    <w:rsid w:val="00A60724"/>
    <w:rsid w:val="00A6079E"/>
    <w:rsid w:val="00A613A8"/>
    <w:rsid w:val="00A631B1"/>
    <w:rsid w:val="00A653A8"/>
    <w:rsid w:val="00A70A62"/>
    <w:rsid w:val="00A75833"/>
    <w:rsid w:val="00A7716B"/>
    <w:rsid w:val="00A77B2E"/>
    <w:rsid w:val="00A810D3"/>
    <w:rsid w:val="00A82FF4"/>
    <w:rsid w:val="00A84662"/>
    <w:rsid w:val="00A87617"/>
    <w:rsid w:val="00A902BD"/>
    <w:rsid w:val="00AA2674"/>
    <w:rsid w:val="00AB05CE"/>
    <w:rsid w:val="00AB1042"/>
    <w:rsid w:val="00AB171C"/>
    <w:rsid w:val="00AB6437"/>
    <w:rsid w:val="00AC0192"/>
    <w:rsid w:val="00AC2379"/>
    <w:rsid w:val="00AC2662"/>
    <w:rsid w:val="00AC377C"/>
    <w:rsid w:val="00AD5BF7"/>
    <w:rsid w:val="00AD5CC9"/>
    <w:rsid w:val="00AD609F"/>
    <w:rsid w:val="00AD6D0B"/>
    <w:rsid w:val="00AE3640"/>
    <w:rsid w:val="00AE4109"/>
    <w:rsid w:val="00B01850"/>
    <w:rsid w:val="00B0324D"/>
    <w:rsid w:val="00B07E4D"/>
    <w:rsid w:val="00B22178"/>
    <w:rsid w:val="00B2297C"/>
    <w:rsid w:val="00B2305B"/>
    <w:rsid w:val="00B23C55"/>
    <w:rsid w:val="00B311D3"/>
    <w:rsid w:val="00B32526"/>
    <w:rsid w:val="00B32786"/>
    <w:rsid w:val="00B41D15"/>
    <w:rsid w:val="00B47707"/>
    <w:rsid w:val="00B50719"/>
    <w:rsid w:val="00B5175A"/>
    <w:rsid w:val="00B53A1A"/>
    <w:rsid w:val="00B53DC9"/>
    <w:rsid w:val="00B574C7"/>
    <w:rsid w:val="00B624EC"/>
    <w:rsid w:val="00B62AE9"/>
    <w:rsid w:val="00B65678"/>
    <w:rsid w:val="00B72274"/>
    <w:rsid w:val="00B80861"/>
    <w:rsid w:val="00B87D09"/>
    <w:rsid w:val="00B9219C"/>
    <w:rsid w:val="00B94513"/>
    <w:rsid w:val="00B95EEE"/>
    <w:rsid w:val="00B97513"/>
    <w:rsid w:val="00BA2FDE"/>
    <w:rsid w:val="00BA3341"/>
    <w:rsid w:val="00BB28CF"/>
    <w:rsid w:val="00BC307D"/>
    <w:rsid w:val="00BC6373"/>
    <w:rsid w:val="00BC6F18"/>
    <w:rsid w:val="00BD44A5"/>
    <w:rsid w:val="00BD5B4F"/>
    <w:rsid w:val="00BD6232"/>
    <w:rsid w:val="00BE1841"/>
    <w:rsid w:val="00BE27C4"/>
    <w:rsid w:val="00BE362E"/>
    <w:rsid w:val="00BE6F67"/>
    <w:rsid w:val="00C063C1"/>
    <w:rsid w:val="00C06429"/>
    <w:rsid w:val="00C1171A"/>
    <w:rsid w:val="00C11DB1"/>
    <w:rsid w:val="00C13888"/>
    <w:rsid w:val="00C16F79"/>
    <w:rsid w:val="00C246C9"/>
    <w:rsid w:val="00C31E4C"/>
    <w:rsid w:val="00C32EEA"/>
    <w:rsid w:val="00C3473A"/>
    <w:rsid w:val="00C4285C"/>
    <w:rsid w:val="00C46941"/>
    <w:rsid w:val="00C56CD8"/>
    <w:rsid w:val="00C6525E"/>
    <w:rsid w:val="00C722BA"/>
    <w:rsid w:val="00C74151"/>
    <w:rsid w:val="00C7750C"/>
    <w:rsid w:val="00C81360"/>
    <w:rsid w:val="00C86917"/>
    <w:rsid w:val="00C87D62"/>
    <w:rsid w:val="00C90477"/>
    <w:rsid w:val="00C90932"/>
    <w:rsid w:val="00C924CA"/>
    <w:rsid w:val="00C9274A"/>
    <w:rsid w:val="00C94E48"/>
    <w:rsid w:val="00CA0618"/>
    <w:rsid w:val="00CA5068"/>
    <w:rsid w:val="00CD0794"/>
    <w:rsid w:val="00CD08BA"/>
    <w:rsid w:val="00CD0FCB"/>
    <w:rsid w:val="00CD23D1"/>
    <w:rsid w:val="00CD270F"/>
    <w:rsid w:val="00CD2BF3"/>
    <w:rsid w:val="00CD352C"/>
    <w:rsid w:val="00CD738B"/>
    <w:rsid w:val="00CE0283"/>
    <w:rsid w:val="00CE25E1"/>
    <w:rsid w:val="00CE3456"/>
    <w:rsid w:val="00CE3B21"/>
    <w:rsid w:val="00CE55C4"/>
    <w:rsid w:val="00CE5BCF"/>
    <w:rsid w:val="00CF258A"/>
    <w:rsid w:val="00CF3933"/>
    <w:rsid w:val="00CF5B29"/>
    <w:rsid w:val="00D01524"/>
    <w:rsid w:val="00D04427"/>
    <w:rsid w:val="00D068E1"/>
    <w:rsid w:val="00D15A8F"/>
    <w:rsid w:val="00D16891"/>
    <w:rsid w:val="00D16D11"/>
    <w:rsid w:val="00D27E3E"/>
    <w:rsid w:val="00D30EC1"/>
    <w:rsid w:val="00D356E8"/>
    <w:rsid w:val="00D414AB"/>
    <w:rsid w:val="00D41BEE"/>
    <w:rsid w:val="00D427B2"/>
    <w:rsid w:val="00D44B7E"/>
    <w:rsid w:val="00D4627E"/>
    <w:rsid w:val="00D517CF"/>
    <w:rsid w:val="00D51B89"/>
    <w:rsid w:val="00D54FCF"/>
    <w:rsid w:val="00D605F1"/>
    <w:rsid w:val="00D60796"/>
    <w:rsid w:val="00D63D78"/>
    <w:rsid w:val="00D710DA"/>
    <w:rsid w:val="00D730FF"/>
    <w:rsid w:val="00D763C6"/>
    <w:rsid w:val="00D772AB"/>
    <w:rsid w:val="00D87E9F"/>
    <w:rsid w:val="00D95496"/>
    <w:rsid w:val="00D97BDC"/>
    <w:rsid w:val="00DA3D63"/>
    <w:rsid w:val="00DA5F1A"/>
    <w:rsid w:val="00DB4B2D"/>
    <w:rsid w:val="00DB752E"/>
    <w:rsid w:val="00DC06DB"/>
    <w:rsid w:val="00DC0E52"/>
    <w:rsid w:val="00DC3F64"/>
    <w:rsid w:val="00DD025B"/>
    <w:rsid w:val="00DD230F"/>
    <w:rsid w:val="00DD70BF"/>
    <w:rsid w:val="00DE2E3C"/>
    <w:rsid w:val="00DE4174"/>
    <w:rsid w:val="00DE491C"/>
    <w:rsid w:val="00DE5A47"/>
    <w:rsid w:val="00DE7503"/>
    <w:rsid w:val="00DF5944"/>
    <w:rsid w:val="00DF6810"/>
    <w:rsid w:val="00E02069"/>
    <w:rsid w:val="00E123E3"/>
    <w:rsid w:val="00E1319D"/>
    <w:rsid w:val="00E16321"/>
    <w:rsid w:val="00E17C0F"/>
    <w:rsid w:val="00E201E3"/>
    <w:rsid w:val="00E2049A"/>
    <w:rsid w:val="00E22635"/>
    <w:rsid w:val="00E35EB3"/>
    <w:rsid w:val="00E36C5C"/>
    <w:rsid w:val="00E375C7"/>
    <w:rsid w:val="00E40393"/>
    <w:rsid w:val="00E4060A"/>
    <w:rsid w:val="00E42987"/>
    <w:rsid w:val="00E42F98"/>
    <w:rsid w:val="00E44AB4"/>
    <w:rsid w:val="00E472D0"/>
    <w:rsid w:val="00E51467"/>
    <w:rsid w:val="00E576C0"/>
    <w:rsid w:val="00E60B7A"/>
    <w:rsid w:val="00E652C7"/>
    <w:rsid w:val="00E652CD"/>
    <w:rsid w:val="00E67A2F"/>
    <w:rsid w:val="00E71F2D"/>
    <w:rsid w:val="00E7326D"/>
    <w:rsid w:val="00E774FA"/>
    <w:rsid w:val="00E82039"/>
    <w:rsid w:val="00E82434"/>
    <w:rsid w:val="00E83E5A"/>
    <w:rsid w:val="00E8536E"/>
    <w:rsid w:val="00E934B5"/>
    <w:rsid w:val="00E94C56"/>
    <w:rsid w:val="00EA09D8"/>
    <w:rsid w:val="00EA5ECA"/>
    <w:rsid w:val="00EA6630"/>
    <w:rsid w:val="00EB3A20"/>
    <w:rsid w:val="00EB5F24"/>
    <w:rsid w:val="00EC2D0F"/>
    <w:rsid w:val="00EC5765"/>
    <w:rsid w:val="00ED3909"/>
    <w:rsid w:val="00EF2FB3"/>
    <w:rsid w:val="00EF49BB"/>
    <w:rsid w:val="00F02252"/>
    <w:rsid w:val="00F07E6D"/>
    <w:rsid w:val="00F1011A"/>
    <w:rsid w:val="00F1054F"/>
    <w:rsid w:val="00F11E5E"/>
    <w:rsid w:val="00F1212C"/>
    <w:rsid w:val="00F14101"/>
    <w:rsid w:val="00F17990"/>
    <w:rsid w:val="00F25C08"/>
    <w:rsid w:val="00F26B62"/>
    <w:rsid w:val="00F26D3C"/>
    <w:rsid w:val="00F274B4"/>
    <w:rsid w:val="00F37124"/>
    <w:rsid w:val="00F4246F"/>
    <w:rsid w:val="00F43650"/>
    <w:rsid w:val="00F47D47"/>
    <w:rsid w:val="00F51111"/>
    <w:rsid w:val="00F54B04"/>
    <w:rsid w:val="00F5503C"/>
    <w:rsid w:val="00F60150"/>
    <w:rsid w:val="00F6118E"/>
    <w:rsid w:val="00F61DC8"/>
    <w:rsid w:val="00F61EB6"/>
    <w:rsid w:val="00F62D61"/>
    <w:rsid w:val="00F65C9C"/>
    <w:rsid w:val="00F731EC"/>
    <w:rsid w:val="00F820A0"/>
    <w:rsid w:val="00F82E8E"/>
    <w:rsid w:val="00F86879"/>
    <w:rsid w:val="00F86A96"/>
    <w:rsid w:val="00F86F79"/>
    <w:rsid w:val="00F93FFB"/>
    <w:rsid w:val="00FA458E"/>
    <w:rsid w:val="00FA5D27"/>
    <w:rsid w:val="00FB12F5"/>
    <w:rsid w:val="00FB36BD"/>
    <w:rsid w:val="00FB58FB"/>
    <w:rsid w:val="00FB5D89"/>
    <w:rsid w:val="00FB7787"/>
    <w:rsid w:val="00FC09A8"/>
    <w:rsid w:val="00FC5326"/>
    <w:rsid w:val="00FC7CED"/>
    <w:rsid w:val="00FD071A"/>
    <w:rsid w:val="00FD3C36"/>
    <w:rsid w:val="00FD52DE"/>
    <w:rsid w:val="00FE224C"/>
    <w:rsid w:val="00FE25FB"/>
    <w:rsid w:val="00FF03F5"/>
    <w:rsid w:val="00FF1B09"/>
    <w:rsid w:val="00FF1ECD"/>
    <w:rsid w:val="00FF4D93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CFC"/>
  <w15:chartTrackingRefBased/>
  <w15:docId w15:val="{00596F63-5D83-4742-BBCF-6F12AA0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8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7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4F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E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C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D1689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1689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1689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1689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1689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168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186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508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B643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347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4F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54DD-B19B-493D-A0CF-09103708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8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769</cp:revision>
  <dcterms:created xsi:type="dcterms:W3CDTF">2014-07-25T01:28:00Z</dcterms:created>
  <dcterms:modified xsi:type="dcterms:W3CDTF">2014-07-29T12:20:00Z</dcterms:modified>
</cp:coreProperties>
</file>